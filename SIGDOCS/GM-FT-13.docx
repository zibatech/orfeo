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BCE8B" w14:textId="77777777" w:rsidR="00CC4F14" w:rsidRPr="007F3EDE" w:rsidRDefault="00CC4F14" w:rsidP="00CC4F14">
      <w:pPr>
        <w:rPr>
          <w:rFonts w:ascii="Arial" w:hAnsi="Arial" w:cs="Arial"/>
          <w:b/>
          <w:bCs/>
        </w:rPr>
      </w:pPr>
      <w:bookmarkStart w:id="0" w:name="_Hlk69201777"/>
      <w:r w:rsidRPr="007F3EDE">
        <w:rPr>
          <w:rFonts w:ascii="Arial" w:hAnsi="Arial" w:cs="Arial"/>
          <w:b/>
          <w:bCs/>
        </w:rPr>
        <w:t xml:space="preserve">Nombre del proyecto: </w:t>
      </w:r>
    </w:p>
    <w:p w14:paraId="3D7F9AF7" w14:textId="77777777" w:rsidR="00CC4F14" w:rsidRPr="007F3EDE" w:rsidRDefault="00CC4F14" w:rsidP="00CC4F14">
      <w:pPr>
        <w:rPr>
          <w:rFonts w:ascii="Arial" w:hAnsi="Arial" w:cs="Arial"/>
          <w:b/>
          <w:bCs/>
        </w:rPr>
      </w:pPr>
      <w:r w:rsidRPr="007F3EDE">
        <w:rPr>
          <w:rFonts w:ascii="Arial" w:hAnsi="Arial" w:cs="Arial"/>
          <w:b/>
          <w:bCs/>
        </w:rPr>
        <w:t xml:space="preserve">Fecha: </w:t>
      </w:r>
    </w:p>
    <w:p w14:paraId="6368C1EE" w14:textId="77777777" w:rsidR="00CC4F14" w:rsidRPr="007F3EDE" w:rsidRDefault="00CC4F14" w:rsidP="00CC4F14">
      <w:pPr>
        <w:rPr>
          <w:rFonts w:ascii="Arial" w:hAnsi="Arial" w:cs="Arial"/>
          <w:b/>
          <w:bCs/>
        </w:rPr>
      </w:pPr>
      <w:r w:rsidRPr="007F3EDE">
        <w:rPr>
          <w:rFonts w:ascii="Arial" w:hAnsi="Arial" w:cs="Arial"/>
          <w:b/>
          <w:bCs/>
        </w:rPr>
        <w:t>Proceso:</w:t>
      </w:r>
    </w:p>
    <w:p w14:paraId="74E2790A" w14:textId="3999C690" w:rsidR="00CC4F14" w:rsidRPr="007F3EDE" w:rsidRDefault="00CC4F14" w:rsidP="00CC4F14">
      <w:pPr>
        <w:rPr>
          <w:rFonts w:ascii="Arial" w:hAnsi="Arial" w:cs="Arial"/>
          <w:b/>
          <w:bCs/>
        </w:rPr>
      </w:pPr>
      <w:r w:rsidRPr="007F3EDE">
        <w:rPr>
          <w:rFonts w:ascii="Arial" w:hAnsi="Arial" w:cs="Arial"/>
          <w:b/>
          <w:bCs/>
        </w:rPr>
        <w:t>Líder del proyecto:</w:t>
      </w:r>
    </w:p>
    <w:p w14:paraId="573430C9" w14:textId="77503687" w:rsidR="00C72456" w:rsidRDefault="00C72456" w:rsidP="00E81C61">
      <w:pPr>
        <w:rPr>
          <w:rFonts w:ascii="Arial" w:hAnsi="Arial" w:cs="Arial"/>
          <w:szCs w:val="24"/>
        </w:rPr>
      </w:pPr>
    </w:p>
    <w:p w14:paraId="26B1326C" w14:textId="27118415" w:rsidR="005F4E5D" w:rsidRDefault="00A87C67" w:rsidP="00F873E3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Resumen ejecutivo</w:t>
      </w:r>
    </w:p>
    <w:p w14:paraId="6604F03E" w14:textId="53F82150" w:rsidR="00A87C67" w:rsidRDefault="00A87C67" w:rsidP="00A87C67">
      <w:pPr>
        <w:rPr>
          <w:rFonts w:ascii="Arial" w:hAnsi="Arial" w:cs="Arial"/>
          <w:b/>
          <w:bCs/>
          <w:szCs w:val="24"/>
        </w:rPr>
      </w:pPr>
    </w:p>
    <w:p w14:paraId="2C591CA5" w14:textId="4B61D488" w:rsidR="00780E78" w:rsidRDefault="00780E78" w:rsidP="00780E78">
      <w:pPr>
        <w:shd w:val="clear" w:color="auto" w:fill="FFFFFF" w:themeFill="background1"/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  <w:r w:rsidRPr="00780E78">
        <w:rPr>
          <w:rFonts w:ascii="Arial" w:hAnsi="Arial" w:cs="Arial"/>
          <w:i/>
          <w:iCs/>
          <w:color w:val="BFBFBF" w:themeColor="background1" w:themeShade="BF"/>
          <w:lang w:val="es-ES"/>
        </w:rPr>
        <w:t>Esta sección debe describir brevemente</w:t>
      </w:r>
      <w:r>
        <w:rPr>
          <w:rFonts w:ascii="Arial" w:hAnsi="Arial" w:cs="Arial"/>
          <w:i/>
          <w:iCs/>
          <w:color w:val="BFBFBF" w:themeColor="background1" w:themeShade="BF"/>
          <w:lang w:val="es-ES"/>
        </w:rPr>
        <w:t xml:space="preserve"> lo siguiente:</w:t>
      </w:r>
    </w:p>
    <w:p w14:paraId="40F640E3" w14:textId="308D1E96" w:rsidR="00780E78" w:rsidRPr="00780E78" w:rsidRDefault="00780E78" w:rsidP="00780E78">
      <w:pPr>
        <w:pStyle w:val="Prrafodelista"/>
        <w:numPr>
          <w:ilvl w:val="0"/>
          <w:numId w:val="6"/>
        </w:numPr>
        <w:shd w:val="clear" w:color="auto" w:fill="FFFFFF" w:themeFill="background1"/>
        <w:ind w:left="360"/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  <w:r>
        <w:rPr>
          <w:rFonts w:ascii="Arial" w:hAnsi="Arial" w:cs="Arial"/>
          <w:i/>
          <w:iCs/>
          <w:color w:val="BFBFBF" w:themeColor="background1" w:themeShade="BF"/>
          <w:lang w:val="es-ES"/>
        </w:rPr>
        <w:t>E</w:t>
      </w:r>
      <w:r w:rsidRPr="00780E78">
        <w:rPr>
          <w:rFonts w:ascii="Arial" w:hAnsi="Arial" w:cs="Arial"/>
          <w:i/>
          <w:iCs/>
          <w:color w:val="BFBFBF" w:themeColor="background1" w:themeShade="BF"/>
          <w:lang w:val="es-ES"/>
        </w:rPr>
        <w:t>l problema al cual el líder del proyecto quiere dar solución.</w:t>
      </w:r>
    </w:p>
    <w:p w14:paraId="4BC279BE" w14:textId="65E39A57" w:rsidR="00780E78" w:rsidRPr="00780E78" w:rsidRDefault="00780E78" w:rsidP="00780E78">
      <w:pPr>
        <w:pStyle w:val="Prrafodelista"/>
        <w:numPr>
          <w:ilvl w:val="0"/>
          <w:numId w:val="6"/>
        </w:numPr>
        <w:shd w:val="clear" w:color="auto" w:fill="FFFFFF" w:themeFill="background1"/>
        <w:ind w:left="360"/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  <w:r>
        <w:rPr>
          <w:rFonts w:ascii="Arial" w:hAnsi="Arial" w:cs="Arial"/>
          <w:i/>
          <w:iCs/>
          <w:color w:val="BFBFBF" w:themeColor="background1" w:themeShade="BF"/>
          <w:lang w:val="es-ES"/>
        </w:rPr>
        <w:t>C</w:t>
      </w:r>
      <w:r w:rsidRPr="00780E78">
        <w:rPr>
          <w:rFonts w:ascii="Arial" w:hAnsi="Arial" w:cs="Arial"/>
          <w:i/>
          <w:iCs/>
          <w:color w:val="BFBFBF" w:themeColor="background1" w:themeShade="BF"/>
          <w:lang w:val="es-ES"/>
        </w:rPr>
        <w:t>ómo el proyecto beneficiará a la Corporación expresado en términos que se puedan medir (métricas, indicadores de éxito).</w:t>
      </w:r>
    </w:p>
    <w:p w14:paraId="0DB53B8B" w14:textId="3E65D0FE" w:rsidR="003042FD" w:rsidRPr="00780E78" w:rsidRDefault="00780E78" w:rsidP="00780E78">
      <w:pPr>
        <w:pStyle w:val="Prrafodelista"/>
        <w:numPr>
          <w:ilvl w:val="0"/>
          <w:numId w:val="6"/>
        </w:numPr>
        <w:shd w:val="clear" w:color="auto" w:fill="FFFFFF" w:themeFill="background1"/>
        <w:ind w:left="360"/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  <w:r>
        <w:rPr>
          <w:rFonts w:ascii="Arial" w:hAnsi="Arial" w:cs="Arial"/>
          <w:i/>
          <w:iCs/>
          <w:color w:val="BFBFBF" w:themeColor="background1" w:themeShade="BF"/>
          <w:lang w:val="es-ES"/>
        </w:rPr>
        <w:t>E</w:t>
      </w:r>
      <w:r w:rsidRPr="00780E78">
        <w:rPr>
          <w:rFonts w:ascii="Arial" w:hAnsi="Arial" w:cs="Arial"/>
          <w:i/>
          <w:iCs/>
          <w:color w:val="BFBFBF" w:themeColor="background1" w:themeShade="BF"/>
          <w:lang w:val="es-ES"/>
        </w:rPr>
        <w:t>n que consiste el proyecto (como se resolverá el problema).</w:t>
      </w:r>
    </w:p>
    <w:p w14:paraId="39DEE816" w14:textId="77777777" w:rsidR="00A87C67" w:rsidRDefault="00A87C67" w:rsidP="003042FD">
      <w:pPr>
        <w:jc w:val="both"/>
        <w:rPr>
          <w:rFonts w:ascii="Arial" w:hAnsi="Arial" w:cs="Arial"/>
          <w:lang w:val="es-ES"/>
        </w:rPr>
      </w:pPr>
    </w:p>
    <w:p w14:paraId="1E25A93D" w14:textId="42104387" w:rsidR="003042FD" w:rsidRDefault="00A87C67" w:rsidP="00F873E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Descripción del aspecto por mejorar</w:t>
      </w:r>
    </w:p>
    <w:p w14:paraId="69E51B4F" w14:textId="2662C8E8" w:rsidR="003042FD" w:rsidRDefault="003042FD" w:rsidP="003042FD">
      <w:pPr>
        <w:jc w:val="both"/>
        <w:rPr>
          <w:rFonts w:ascii="Arial" w:hAnsi="Arial" w:cs="Arial"/>
          <w:b/>
          <w:bCs/>
          <w:lang w:val="es-ES"/>
        </w:rPr>
      </w:pPr>
    </w:p>
    <w:p w14:paraId="32E6C999" w14:textId="77777777" w:rsidR="00780E78" w:rsidRPr="00780E78" w:rsidRDefault="00780E78" w:rsidP="00780E78">
      <w:pPr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  <w:r w:rsidRPr="00780E78">
        <w:rPr>
          <w:rFonts w:ascii="Arial" w:hAnsi="Arial" w:cs="Arial"/>
          <w:i/>
          <w:iCs/>
          <w:color w:val="BFBFBF" w:themeColor="background1" w:themeShade="BF"/>
          <w:lang w:val="es-ES"/>
        </w:rPr>
        <w:t>En esta sección se proporciona una descripción detallada de:</w:t>
      </w:r>
    </w:p>
    <w:p w14:paraId="5AD0C90C" w14:textId="6A36C232" w:rsidR="00780E78" w:rsidRPr="00780E78" w:rsidRDefault="00780E78" w:rsidP="00780E78">
      <w:pPr>
        <w:pStyle w:val="Prrafodelista"/>
        <w:numPr>
          <w:ilvl w:val="0"/>
          <w:numId w:val="7"/>
        </w:numPr>
        <w:ind w:left="360"/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  <w:r w:rsidRPr="00780E78">
        <w:rPr>
          <w:rFonts w:ascii="Arial" w:hAnsi="Arial" w:cs="Arial"/>
          <w:i/>
          <w:iCs/>
          <w:color w:val="BFBFBF" w:themeColor="background1" w:themeShade="BF"/>
          <w:lang w:val="es-ES"/>
        </w:rPr>
        <w:t>El aspecto por mejorar que se espera atender y para lo cual fue creado el proyecto. Puede ser de Tecnología, Procesos, e inclusive de las habilidades o perfiles del personal.</w:t>
      </w:r>
    </w:p>
    <w:p w14:paraId="36C22826" w14:textId="0C64EF1E" w:rsidR="00A05A50" w:rsidRPr="00780E78" w:rsidRDefault="00780E78" w:rsidP="00780E78">
      <w:pPr>
        <w:pStyle w:val="Prrafodelista"/>
        <w:numPr>
          <w:ilvl w:val="0"/>
          <w:numId w:val="7"/>
        </w:numPr>
        <w:ind w:left="360"/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  <w:r w:rsidRPr="00780E78">
        <w:rPr>
          <w:rFonts w:ascii="Arial" w:hAnsi="Arial" w:cs="Arial"/>
          <w:i/>
          <w:iCs/>
          <w:color w:val="BFBFBF" w:themeColor="background1" w:themeShade="BF"/>
          <w:lang w:val="es-ES"/>
        </w:rPr>
        <w:t>Describir en detalle como el proyecto impactará o modificará la estructura de la organización, sus procesos, herramientas y / o Software.</w:t>
      </w:r>
    </w:p>
    <w:p w14:paraId="348F8096" w14:textId="77777777" w:rsidR="00780E78" w:rsidRPr="003042FD" w:rsidRDefault="00780E78" w:rsidP="00780E78">
      <w:pPr>
        <w:jc w:val="both"/>
        <w:rPr>
          <w:rFonts w:ascii="Arial" w:hAnsi="Arial" w:cs="Arial"/>
          <w:b/>
          <w:bCs/>
          <w:lang w:val="es-ES"/>
        </w:rPr>
      </w:pPr>
    </w:p>
    <w:p w14:paraId="5E309708" w14:textId="0B7B6038" w:rsidR="003042FD" w:rsidRDefault="00A87C67" w:rsidP="00A05A50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Visión general el proyecto</w:t>
      </w:r>
    </w:p>
    <w:p w14:paraId="1726FC65" w14:textId="77777777" w:rsidR="00780E78" w:rsidRDefault="00780E78" w:rsidP="00780E78">
      <w:pPr>
        <w:pStyle w:val="Prrafodelista"/>
        <w:ind w:left="360"/>
        <w:jc w:val="both"/>
        <w:rPr>
          <w:rFonts w:ascii="Arial" w:hAnsi="Arial" w:cs="Arial"/>
          <w:b/>
          <w:bCs/>
          <w:lang w:val="es-ES"/>
        </w:rPr>
      </w:pPr>
    </w:p>
    <w:p w14:paraId="0A07DAFF" w14:textId="43D97CD7" w:rsidR="00A87C67" w:rsidRDefault="00A87C67" w:rsidP="00780E78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 w:cs="Arial"/>
          <w:b/>
          <w:bCs/>
          <w:lang w:val="es-ES"/>
        </w:rPr>
      </w:pPr>
      <w:r w:rsidRPr="00780E78">
        <w:rPr>
          <w:rFonts w:ascii="Arial" w:hAnsi="Arial" w:cs="Arial"/>
          <w:b/>
          <w:bCs/>
          <w:lang w:val="es-ES"/>
        </w:rPr>
        <w:t>Descripción del proyecto</w:t>
      </w:r>
    </w:p>
    <w:p w14:paraId="67852662" w14:textId="77777777" w:rsidR="00780E78" w:rsidRPr="00780E78" w:rsidRDefault="00780E78" w:rsidP="00780E78">
      <w:pPr>
        <w:jc w:val="both"/>
        <w:rPr>
          <w:rFonts w:ascii="Arial" w:hAnsi="Arial" w:cs="Arial"/>
          <w:b/>
          <w:bCs/>
          <w:lang w:val="es-ES"/>
        </w:rPr>
      </w:pPr>
    </w:p>
    <w:p w14:paraId="7A1E7509" w14:textId="77777777" w:rsidR="00780E78" w:rsidRPr="00780E78" w:rsidRDefault="00780E78" w:rsidP="00780E78">
      <w:pPr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  <w:r w:rsidRPr="00780E78">
        <w:rPr>
          <w:rFonts w:ascii="Arial" w:hAnsi="Arial" w:cs="Arial"/>
          <w:i/>
          <w:iCs/>
          <w:color w:val="BFBFBF" w:themeColor="background1" w:themeShade="BF"/>
          <w:lang w:val="es-ES"/>
        </w:rPr>
        <w:t>Información de en qué consiste el proyecto, como será ejecutado y su propósito.</w:t>
      </w:r>
    </w:p>
    <w:p w14:paraId="02FBA707" w14:textId="77777777" w:rsidR="00780E78" w:rsidRPr="00780E78" w:rsidRDefault="00780E78" w:rsidP="00780E78">
      <w:pPr>
        <w:jc w:val="both"/>
        <w:rPr>
          <w:rFonts w:ascii="Arial" w:hAnsi="Arial" w:cs="Arial"/>
          <w:b/>
          <w:bCs/>
          <w:lang w:val="es-ES"/>
        </w:rPr>
      </w:pPr>
    </w:p>
    <w:p w14:paraId="6536B0FA" w14:textId="7D7CC8A3" w:rsidR="00A87C67" w:rsidRDefault="00A87C67" w:rsidP="00780E78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 w:cs="Arial"/>
          <w:b/>
          <w:bCs/>
          <w:lang w:val="es-ES"/>
        </w:rPr>
      </w:pPr>
      <w:r w:rsidRPr="00780E78">
        <w:rPr>
          <w:rFonts w:ascii="Arial" w:hAnsi="Arial" w:cs="Arial"/>
          <w:b/>
          <w:bCs/>
          <w:lang w:val="es-ES"/>
        </w:rPr>
        <w:t>Objetivo del proyecto</w:t>
      </w:r>
    </w:p>
    <w:p w14:paraId="6F5DC177" w14:textId="5BC17AE7" w:rsidR="00780E78" w:rsidRDefault="00780E78" w:rsidP="00780E78">
      <w:pPr>
        <w:jc w:val="both"/>
        <w:rPr>
          <w:rFonts w:ascii="Arial" w:hAnsi="Arial" w:cs="Arial"/>
          <w:b/>
          <w:bCs/>
          <w:lang w:val="es-ES"/>
        </w:rPr>
      </w:pPr>
    </w:p>
    <w:p w14:paraId="2894CE8E" w14:textId="6225A9CA" w:rsidR="00780E78" w:rsidRDefault="00780E78" w:rsidP="00780E78">
      <w:pPr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  <w:r w:rsidRPr="00780E78">
        <w:rPr>
          <w:rFonts w:ascii="Arial" w:hAnsi="Arial" w:cs="Arial"/>
          <w:i/>
          <w:iCs/>
          <w:color w:val="BFBFBF" w:themeColor="background1" w:themeShade="BF"/>
          <w:lang w:val="es-ES"/>
        </w:rPr>
        <w:t>Indicar cual es el objetivo principal del proyecto.</w:t>
      </w:r>
    </w:p>
    <w:p w14:paraId="59EF8784" w14:textId="77777777" w:rsidR="00780E78" w:rsidRPr="00780E78" w:rsidRDefault="00780E78" w:rsidP="00780E78">
      <w:pPr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</w:p>
    <w:p w14:paraId="46A26052" w14:textId="552ECAB0" w:rsidR="00A87C67" w:rsidRDefault="00A87C67" w:rsidP="00780E78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 w:cs="Arial"/>
          <w:b/>
          <w:bCs/>
          <w:lang w:val="es-ES"/>
        </w:rPr>
      </w:pPr>
      <w:r w:rsidRPr="00780E78">
        <w:rPr>
          <w:rFonts w:ascii="Arial" w:hAnsi="Arial" w:cs="Arial"/>
          <w:b/>
          <w:bCs/>
          <w:lang w:val="es-ES"/>
        </w:rPr>
        <w:t>Indicador de desempeño del proyecto</w:t>
      </w:r>
    </w:p>
    <w:p w14:paraId="7F22A5D0" w14:textId="2751D395" w:rsidR="00780E78" w:rsidRDefault="00780E78" w:rsidP="00780E78">
      <w:pPr>
        <w:jc w:val="both"/>
        <w:rPr>
          <w:rFonts w:ascii="Arial" w:hAnsi="Arial" w:cs="Arial"/>
          <w:b/>
          <w:bCs/>
          <w:lang w:val="es-ES"/>
        </w:rPr>
      </w:pPr>
    </w:p>
    <w:p w14:paraId="092EB8CC" w14:textId="5B856F7E" w:rsidR="00780E78" w:rsidRPr="00780E78" w:rsidRDefault="00780E78" w:rsidP="00780E78">
      <w:pPr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  <w:r w:rsidRPr="00780E78">
        <w:rPr>
          <w:rFonts w:ascii="Arial" w:hAnsi="Arial" w:cs="Arial"/>
          <w:i/>
          <w:iCs/>
          <w:color w:val="BFBFBF" w:themeColor="background1" w:themeShade="BF"/>
          <w:lang w:val="es-ES"/>
        </w:rPr>
        <w:t>Indicador de desempeño del proyecto que permitirá evaluar el porcentaje de consecución de los resultados previstos</w:t>
      </w:r>
    </w:p>
    <w:p w14:paraId="28DC2C1B" w14:textId="296F8B62" w:rsidR="00A87C67" w:rsidRDefault="00A87C67" w:rsidP="00780E78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 w:cs="Arial"/>
          <w:b/>
          <w:bCs/>
          <w:lang w:val="es-ES"/>
        </w:rPr>
      </w:pPr>
      <w:r w:rsidRPr="00780E78">
        <w:rPr>
          <w:rFonts w:ascii="Arial" w:hAnsi="Arial" w:cs="Arial"/>
          <w:b/>
          <w:bCs/>
          <w:lang w:val="es-ES"/>
        </w:rPr>
        <w:lastRenderedPageBreak/>
        <w:t>Meta del indicador de desempeño</w:t>
      </w:r>
    </w:p>
    <w:p w14:paraId="3742E72C" w14:textId="7EF266B3" w:rsidR="00780E78" w:rsidRDefault="00780E78" w:rsidP="00780E78">
      <w:pPr>
        <w:jc w:val="both"/>
        <w:rPr>
          <w:rFonts w:ascii="Arial" w:hAnsi="Arial" w:cs="Arial"/>
          <w:b/>
          <w:bCs/>
          <w:lang w:val="es-ES"/>
        </w:rPr>
      </w:pPr>
    </w:p>
    <w:p w14:paraId="345AD3D2" w14:textId="152D6DA7" w:rsidR="00780E78" w:rsidRDefault="00780E78" w:rsidP="00780E78">
      <w:pPr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  <w:r w:rsidRPr="00780E78">
        <w:rPr>
          <w:rFonts w:ascii="Arial" w:hAnsi="Arial" w:cs="Arial"/>
          <w:i/>
          <w:iCs/>
          <w:color w:val="BFBFBF" w:themeColor="background1" w:themeShade="BF"/>
          <w:lang w:val="es-ES"/>
        </w:rPr>
        <w:t xml:space="preserve">Definir </w:t>
      </w:r>
      <w:r>
        <w:rPr>
          <w:rFonts w:ascii="Arial" w:hAnsi="Arial" w:cs="Arial"/>
          <w:i/>
          <w:iCs/>
          <w:color w:val="BFBFBF" w:themeColor="background1" w:themeShade="BF"/>
          <w:lang w:val="es-ES"/>
        </w:rPr>
        <w:t xml:space="preserve">valor a partir del cual </w:t>
      </w:r>
      <w:r w:rsidRPr="00780E78">
        <w:rPr>
          <w:rFonts w:ascii="Arial" w:hAnsi="Arial" w:cs="Arial"/>
          <w:i/>
          <w:iCs/>
          <w:color w:val="BFBFBF" w:themeColor="background1" w:themeShade="BF"/>
          <w:lang w:val="es-ES"/>
        </w:rPr>
        <w:t>el indicador de desempeño</w:t>
      </w:r>
      <w:r>
        <w:rPr>
          <w:rFonts w:ascii="Arial" w:hAnsi="Arial" w:cs="Arial"/>
          <w:i/>
          <w:iCs/>
          <w:color w:val="BFBFBF" w:themeColor="background1" w:themeShade="BF"/>
          <w:lang w:val="es-ES"/>
        </w:rPr>
        <w:t xml:space="preserve"> cumple.</w:t>
      </w:r>
    </w:p>
    <w:p w14:paraId="0AD45EB0" w14:textId="77777777" w:rsidR="00780E78" w:rsidRPr="00780E78" w:rsidRDefault="00780E78" w:rsidP="00780E78">
      <w:pPr>
        <w:jc w:val="both"/>
        <w:rPr>
          <w:rFonts w:ascii="Arial" w:hAnsi="Arial" w:cs="Arial"/>
          <w:i/>
          <w:iCs/>
          <w:lang w:val="es-ES"/>
        </w:rPr>
      </w:pPr>
    </w:p>
    <w:p w14:paraId="5EA3FD02" w14:textId="46BEA6B2" w:rsidR="00A87C67" w:rsidRDefault="00A87C67" w:rsidP="00780E78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 w:cs="Arial"/>
          <w:b/>
          <w:bCs/>
          <w:lang w:val="es-ES"/>
        </w:rPr>
      </w:pPr>
      <w:r w:rsidRPr="00780E78">
        <w:rPr>
          <w:rFonts w:ascii="Arial" w:hAnsi="Arial" w:cs="Arial"/>
          <w:b/>
          <w:bCs/>
          <w:lang w:val="es-ES"/>
        </w:rPr>
        <w:t>Premisas</w:t>
      </w:r>
    </w:p>
    <w:p w14:paraId="1B0DE2E4" w14:textId="397FA238" w:rsidR="00780E78" w:rsidRDefault="00780E78" w:rsidP="00780E78">
      <w:pPr>
        <w:jc w:val="both"/>
        <w:rPr>
          <w:rFonts w:ascii="Arial" w:hAnsi="Arial" w:cs="Arial"/>
          <w:b/>
          <w:bCs/>
          <w:lang w:val="es-ES"/>
        </w:rPr>
      </w:pPr>
    </w:p>
    <w:p w14:paraId="707F1063" w14:textId="4C978C55" w:rsidR="004E7AE7" w:rsidRDefault="004E7AE7" w:rsidP="00780E78">
      <w:pPr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  <w:r w:rsidRPr="004E7AE7">
        <w:rPr>
          <w:rFonts w:ascii="Arial" w:hAnsi="Arial" w:cs="Arial"/>
          <w:i/>
          <w:iCs/>
          <w:color w:val="BFBFBF" w:themeColor="background1" w:themeShade="BF"/>
          <w:lang w:val="es-ES"/>
        </w:rPr>
        <w:t>Lista preliminar de las premisas involucradas en el proyecto (supuestos que se asumen reales para poder lograr los objetivos).</w:t>
      </w:r>
    </w:p>
    <w:p w14:paraId="6CEF7317" w14:textId="77777777" w:rsidR="004E7AE7" w:rsidRPr="004E7AE7" w:rsidRDefault="004E7AE7" w:rsidP="00780E78">
      <w:pPr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</w:p>
    <w:p w14:paraId="486417FE" w14:textId="18017893" w:rsidR="00A87C67" w:rsidRPr="00780E78" w:rsidRDefault="00A87C67" w:rsidP="00780E78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 w:cs="Arial"/>
          <w:b/>
          <w:bCs/>
          <w:lang w:val="es-ES"/>
        </w:rPr>
      </w:pPr>
      <w:r w:rsidRPr="00780E78">
        <w:rPr>
          <w:rFonts w:ascii="Arial" w:hAnsi="Arial" w:cs="Arial"/>
          <w:b/>
          <w:bCs/>
          <w:lang w:val="es-ES"/>
        </w:rPr>
        <w:t>Restricciones</w:t>
      </w:r>
    </w:p>
    <w:p w14:paraId="1E344F74" w14:textId="7C2F88DE" w:rsidR="00A87C67" w:rsidRDefault="00A87C67" w:rsidP="00A87C67">
      <w:pPr>
        <w:jc w:val="both"/>
        <w:rPr>
          <w:rFonts w:ascii="Arial" w:hAnsi="Arial" w:cs="Arial"/>
          <w:b/>
          <w:bCs/>
          <w:lang w:val="es-ES"/>
        </w:rPr>
      </w:pPr>
    </w:p>
    <w:p w14:paraId="46A2AA14" w14:textId="40CE738A" w:rsidR="004E7AE7" w:rsidRDefault="004E7AE7" w:rsidP="00A87C67">
      <w:pPr>
        <w:jc w:val="both"/>
        <w:rPr>
          <w:rFonts w:ascii="Arial" w:hAnsi="Arial" w:cs="Arial"/>
          <w:bCs/>
          <w:i/>
          <w:iCs/>
          <w:color w:val="BFBFBF" w:themeColor="background1" w:themeShade="BF"/>
          <w:lang w:val="es-ES"/>
        </w:rPr>
      </w:pPr>
      <w:r w:rsidRPr="004E7AE7">
        <w:rPr>
          <w:rFonts w:ascii="Arial" w:hAnsi="Arial" w:cs="Arial"/>
          <w:bCs/>
          <w:i/>
          <w:iCs/>
          <w:color w:val="BFBFBF" w:themeColor="background1" w:themeShade="BF"/>
          <w:lang w:val="es-ES"/>
        </w:rPr>
        <w:t>Lista preliminar de las limitaciones de tiempo, presupuesto o de recursos involucrados en el proyecto.</w:t>
      </w:r>
    </w:p>
    <w:p w14:paraId="4B335CC2" w14:textId="77777777" w:rsidR="004E7AE7" w:rsidRPr="004E7AE7" w:rsidRDefault="004E7AE7" w:rsidP="00A87C67">
      <w:pPr>
        <w:jc w:val="both"/>
        <w:rPr>
          <w:rFonts w:ascii="Arial" w:hAnsi="Arial" w:cs="Arial"/>
          <w:b/>
          <w:bCs/>
          <w:i/>
          <w:iCs/>
          <w:color w:val="BFBFBF" w:themeColor="background1" w:themeShade="BF"/>
          <w:lang w:val="es-ES"/>
        </w:rPr>
      </w:pPr>
    </w:p>
    <w:p w14:paraId="3577E5D6" w14:textId="34D9A88B" w:rsidR="00A87C67" w:rsidRDefault="00A87C67" w:rsidP="00780E78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Cuestionario de análisis</w:t>
      </w:r>
    </w:p>
    <w:p w14:paraId="1D23BE48" w14:textId="02E793FD" w:rsidR="00780E78" w:rsidRDefault="00780E78" w:rsidP="00780E78">
      <w:pPr>
        <w:jc w:val="both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60"/>
        <w:gridCol w:w="559"/>
        <w:gridCol w:w="642"/>
      </w:tblGrid>
      <w:tr w:rsidR="00780E78" w:rsidRPr="00780E78" w14:paraId="2892C53C" w14:textId="77777777" w:rsidTr="00780E78">
        <w:tc>
          <w:tcPr>
            <w:tcW w:w="7388" w:type="dxa"/>
            <w:shd w:val="clear" w:color="auto" w:fill="BFBFBF" w:themeFill="background1" w:themeFillShade="BF"/>
          </w:tcPr>
          <w:p w14:paraId="747BDB4A" w14:textId="77777777" w:rsidR="00780E78" w:rsidRPr="00780E78" w:rsidRDefault="00780E78" w:rsidP="00780E78">
            <w:pPr>
              <w:jc w:val="center"/>
              <w:rPr>
                <w:rFonts w:ascii="Arial" w:hAnsi="Arial" w:cs="Arial"/>
                <w:b/>
                <w:bCs/>
                <w:lang w:val="es-VE"/>
              </w:rPr>
            </w:pPr>
            <w:r w:rsidRPr="00780E78">
              <w:rPr>
                <w:rFonts w:ascii="Arial" w:hAnsi="Arial" w:cs="Arial"/>
                <w:b/>
                <w:bCs/>
                <w:lang w:val="es-VE"/>
              </w:rPr>
              <w:t>COMPONENTE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4E98A124" w14:textId="77777777" w:rsidR="00780E78" w:rsidRPr="00780E78" w:rsidRDefault="00780E78" w:rsidP="00780E78">
            <w:pPr>
              <w:jc w:val="center"/>
              <w:rPr>
                <w:rFonts w:ascii="Arial" w:hAnsi="Arial" w:cs="Arial"/>
                <w:b/>
                <w:bCs/>
                <w:lang w:val="es-VE"/>
              </w:rPr>
            </w:pPr>
            <w:r w:rsidRPr="00780E78">
              <w:rPr>
                <w:rFonts w:ascii="Arial" w:hAnsi="Arial" w:cs="Arial"/>
                <w:b/>
                <w:bCs/>
                <w:lang w:val="es-VE"/>
              </w:rPr>
              <w:t>SI</w:t>
            </w:r>
          </w:p>
        </w:tc>
        <w:tc>
          <w:tcPr>
            <w:tcW w:w="647" w:type="dxa"/>
            <w:shd w:val="clear" w:color="auto" w:fill="BFBFBF" w:themeFill="background1" w:themeFillShade="BF"/>
          </w:tcPr>
          <w:p w14:paraId="506AB446" w14:textId="77777777" w:rsidR="00780E78" w:rsidRPr="00780E78" w:rsidRDefault="00780E78" w:rsidP="00780E78">
            <w:pPr>
              <w:jc w:val="center"/>
              <w:rPr>
                <w:rFonts w:ascii="Arial" w:hAnsi="Arial" w:cs="Arial"/>
                <w:b/>
                <w:bCs/>
                <w:lang w:val="es-VE"/>
              </w:rPr>
            </w:pPr>
            <w:r w:rsidRPr="00780E78">
              <w:rPr>
                <w:rFonts w:ascii="Arial" w:hAnsi="Arial" w:cs="Arial"/>
                <w:b/>
                <w:bCs/>
                <w:lang w:val="es-VE"/>
              </w:rPr>
              <w:t>NO</w:t>
            </w:r>
          </w:p>
        </w:tc>
      </w:tr>
      <w:tr w:rsidR="00780E78" w:rsidRPr="00780E78" w14:paraId="3E27D91B" w14:textId="77777777" w:rsidTr="00992F6F">
        <w:tc>
          <w:tcPr>
            <w:tcW w:w="7388" w:type="dxa"/>
          </w:tcPr>
          <w:p w14:paraId="21A5668A" w14:textId="77777777" w:rsidR="00780E78" w:rsidRPr="00780E78" w:rsidRDefault="00780E78" w:rsidP="00780E78">
            <w:pPr>
              <w:rPr>
                <w:rFonts w:ascii="Arial" w:hAnsi="Arial" w:cs="Arial"/>
                <w:lang w:val="es-VE"/>
              </w:rPr>
            </w:pPr>
            <w:r w:rsidRPr="00780E78">
              <w:rPr>
                <w:rFonts w:ascii="Arial" w:hAnsi="Arial" w:cs="Arial"/>
                <w:lang w:val="es-VE"/>
              </w:rPr>
              <w:t>Se requiere de obra civil, montajes metalmecánicos y/o montajes electromecánicos</w:t>
            </w:r>
          </w:p>
        </w:tc>
        <w:tc>
          <w:tcPr>
            <w:tcW w:w="567" w:type="dxa"/>
          </w:tcPr>
          <w:p w14:paraId="615B8A82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647" w:type="dxa"/>
          </w:tcPr>
          <w:p w14:paraId="0FDD76EB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  <w:tr w:rsidR="00780E78" w:rsidRPr="00780E78" w14:paraId="5E9525EE" w14:textId="77777777" w:rsidTr="00992F6F">
        <w:tc>
          <w:tcPr>
            <w:tcW w:w="7388" w:type="dxa"/>
          </w:tcPr>
          <w:p w14:paraId="19C0C271" w14:textId="77777777" w:rsidR="00780E78" w:rsidRPr="00780E78" w:rsidRDefault="00780E78" w:rsidP="00780E78">
            <w:pPr>
              <w:rPr>
                <w:rFonts w:ascii="Arial" w:hAnsi="Arial" w:cs="Arial"/>
                <w:lang w:val="es-VE"/>
              </w:rPr>
            </w:pPr>
            <w:r w:rsidRPr="00780E78">
              <w:rPr>
                <w:rFonts w:ascii="Arial" w:hAnsi="Arial" w:cs="Arial"/>
                <w:lang w:val="es-VE"/>
              </w:rPr>
              <w:t>¿Se requiere la instalación de nueva maquinaria y/o infraestructura, o modificación de la existente?</w:t>
            </w:r>
            <w:r w:rsidRPr="00780E78">
              <w:rPr>
                <w:rFonts w:ascii="Arial" w:hAnsi="Arial" w:cs="Arial"/>
                <w:lang w:val="es-VE"/>
              </w:rPr>
              <w:tab/>
            </w:r>
            <w:r w:rsidRPr="00780E78">
              <w:rPr>
                <w:rFonts w:ascii="Arial" w:hAnsi="Arial" w:cs="Arial"/>
                <w:lang w:val="es-VE"/>
              </w:rPr>
              <w:tab/>
            </w:r>
          </w:p>
        </w:tc>
        <w:tc>
          <w:tcPr>
            <w:tcW w:w="567" w:type="dxa"/>
          </w:tcPr>
          <w:p w14:paraId="12F03688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647" w:type="dxa"/>
          </w:tcPr>
          <w:p w14:paraId="2468ABD7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  <w:tr w:rsidR="00780E78" w:rsidRPr="00780E78" w14:paraId="57B6F706" w14:textId="77777777" w:rsidTr="00992F6F">
        <w:tc>
          <w:tcPr>
            <w:tcW w:w="7388" w:type="dxa"/>
          </w:tcPr>
          <w:p w14:paraId="1ADCF899" w14:textId="77777777" w:rsidR="00780E78" w:rsidRPr="00780E78" w:rsidRDefault="00780E78" w:rsidP="00780E78">
            <w:pPr>
              <w:rPr>
                <w:rFonts w:ascii="Arial" w:hAnsi="Arial" w:cs="Arial"/>
                <w:lang w:val="es-VE"/>
              </w:rPr>
            </w:pPr>
            <w:r w:rsidRPr="00780E78">
              <w:rPr>
                <w:rFonts w:ascii="Arial" w:hAnsi="Arial" w:cs="Arial"/>
                <w:lang w:val="es-VE"/>
              </w:rPr>
              <w:t>Se requiere de la adquisición y/o uso de una herramienta o tecnología nueva</w:t>
            </w:r>
            <w:r w:rsidRPr="00780E78">
              <w:rPr>
                <w:rFonts w:ascii="Arial" w:hAnsi="Arial" w:cs="Arial"/>
                <w:lang w:val="es-VE"/>
              </w:rPr>
              <w:tab/>
            </w:r>
          </w:p>
        </w:tc>
        <w:tc>
          <w:tcPr>
            <w:tcW w:w="567" w:type="dxa"/>
          </w:tcPr>
          <w:p w14:paraId="2A39D6F5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647" w:type="dxa"/>
          </w:tcPr>
          <w:p w14:paraId="07F83286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  <w:tr w:rsidR="00780E78" w:rsidRPr="00780E78" w14:paraId="1FF4C857" w14:textId="77777777" w:rsidTr="00992F6F">
        <w:tc>
          <w:tcPr>
            <w:tcW w:w="7388" w:type="dxa"/>
          </w:tcPr>
          <w:p w14:paraId="212F91CD" w14:textId="77777777" w:rsidR="00780E78" w:rsidRPr="00780E78" w:rsidRDefault="00780E78" w:rsidP="00780E78">
            <w:pPr>
              <w:rPr>
                <w:rFonts w:ascii="Arial" w:hAnsi="Arial" w:cs="Arial"/>
                <w:lang w:val="es-VE"/>
              </w:rPr>
            </w:pPr>
            <w:r w:rsidRPr="00780E78">
              <w:rPr>
                <w:rFonts w:ascii="Arial" w:hAnsi="Arial" w:cs="Arial"/>
                <w:lang w:val="es-VE"/>
              </w:rPr>
              <w:t>¿En la ejecución del proyecto se realizan actividades de alto riesgo o se generan impactos ambientales significativos?</w:t>
            </w:r>
            <w:r w:rsidRPr="00780E78">
              <w:rPr>
                <w:rFonts w:ascii="Arial" w:hAnsi="Arial" w:cs="Arial"/>
                <w:lang w:val="es-VE"/>
              </w:rPr>
              <w:tab/>
            </w:r>
          </w:p>
        </w:tc>
        <w:tc>
          <w:tcPr>
            <w:tcW w:w="567" w:type="dxa"/>
          </w:tcPr>
          <w:p w14:paraId="38F9192D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647" w:type="dxa"/>
          </w:tcPr>
          <w:p w14:paraId="47479390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  <w:tr w:rsidR="00780E78" w:rsidRPr="00780E78" w14:paraId="2BE92871" w14:textId="77777777" w:rsidTr="00992F6F">
        <w:tc>
          <w:tcPr>
            <w:tcW w:w="7388" w:type="dxa"/>
          </w:tcPr>
          <w:p w14:paraId="0CB680F5" w14:textId="77777777" w:rsidR="00780E78" w:rsidRPr="00780E78" w:rsidRDefault="00780E78" w:rsidP="00780E78">
            <w:pPr>
              <w:rPr>
                <w:rFonts w:ascii="Arial" w:hAnsi="Arial" w:cs="Arial"/>
                <w:lang w:val="es-VE"/>
              </w:rPr>
            </w:pPr>
            <w:r w:rsidRPr="00780E78">
              <w:rPr>
                <w:rFonts w:ascii="Arial" w:hAnsi="Arial" w:cs="Arial"/>
                <w:lang w:val="es-VE"/>
              </w:rPr>
              <w:t>¿El proyecto incorpora a la organización nuevos riesgos o modifica los existentes?</w:t>
            </w:r>
          </w:p>
        </w:tc>
        <w:tc>
          <w:tcPr>
            <w:tcW w:w="567" w:type="dxa"/>
          </w:tcPr>
          <w:p w14:paraId="507DF831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647" w:type="dxa"/>
          </w:tcPr>
          <w:p w14:paraId="0BA74AB1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  <w:tr w:rsidR="00780E78" w:rsidRPr="00780E78" w14:paraId="285F3A86" w14:textId="77777777" w:rsidTr="00992F6F">
        <w:tc>
          <w:tcPr>
            <w:tcW w:w="7388" w:type="dxa"/>
          </w:tcPr>
          <w:p w14:paraId="2AC13D1C" w14:textId="77777777" w:rsidR="00780E78" w:rsidRPr="00780E78" w:rsidRDefault="00780E78" w:rsidP="00780E78">
            <w:pPr>
              <w:rPr>
                <w:rFonts w:ascii="Arial" w:hAnsi="Arial" w:cs="Arial"/>
                <w:lang w:val="es-VE"/>
              </w:rPr>
            </w:pPr>
            <w:r w:rsidRPr="00780E78">
              <w:rPr>
                <w:rFonts w:ascii="Arial" w:hAnsi="Arial" w:cs="Arial"/>
                <w:lang w:val="es-VE"/>
              </w:rPr>
              <w:t>¿El proyecto implica ajustes al plan de emergencias?</w:t>
            </w:r>
            <w:r w:rsidRPr="00780E78">
              <w:rPr>
                <w:rFonts w:ascii="Arial" w:hAnsi="Arial" w:cs="Arial"/>
                <w:lang w:val="es-VE"/>
              </w:rPr>
              <w:tab/>
            </w:r>
          </w:p>
        </w:tc>
        <w:tc>
          <w:tcPr>
            <w:tcW w:w="567" w:type="dxa"/>
          </w:tcPr>
          <w:p w14:paraId="52522EA4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647" w:type="dxa"/>
          </w:tcPr>
          <w:p w14:paraId="35D430C1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  <w:tr w:rsidR="00780E78" w:rsidRPr="00780E78" w14:paraId="1197D86A" w14:textId="77777777" w:rsidTr="00992F6F">
        <w:tc>
          <w:tcPr>
            <w:tcW w:w="7388" w:type="dxa"/>
          </w:tcPr>
          <w:p w14:paraId="6854FB6C" w14:textId="77777777" w:rsidR="00780E78" w:rsidRPr="00780E78" w:rsidRDefault="00780E78" w:rsidP="00780E78">
            <w:pPr>
              <w:rPr>
                <w:rFonts w:ascii="Arial" w:hAnsi="Arial" w:cs="Arial"/>
                <w:lang w:val="es-VE"/>
              </w:rPr>
            </w:pPr>
            <w:r w:rsidRPr="00780E78">
              <w:rPr>
                <w:rFonts w:ascii="Arial" w:hAnsi="Arial" w:cs="Arial"/>
                <w:lang w:val="es-VE"/>
              </w:rPr>
              <w:t>¿El proyecto implica ajustes al plan de emergencias?</w:t>
            </w:r>
            <w:r w:rsidRPr="00780E78">
              <w:rPr>
                <w:rFonts w:ascii="Arial" w:hAnsi="Arial" w:cs="Arial"/>
                <w:lang w:val="es-VE"/>
              </w:rPr>
              <w:tab/>
            </w:r>
          </w:p>
        </w:tc>
        <w:tc>
          <w:tcPr>
            <w:tcW w:w="567" w:type="dxa"/>
          </w:tcPr>
          <w:p w14:paraId="1F3E48C9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647" w:type="dxa"/>
          </w:tcPr>
          <w:p w14:paraId="337B05BC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  <w:tr w:rsidR="00780E78" w:rsidRPr="00780E78" w14:paraId="4368548C" w14:textId="77777777" w:rsidTr="00992F6F">
        <w:tc>
          <w:tcPr>
            <w:tcW w:w="7388" w:type="dxa"/>
          </w:tcPr>
          <w:p w14:paraId="09560931" w14:textId="77777777" w:rsidR="00780E78" w:rsidRPr="00780E78" w:rsidRDefault="00780E78" w:rsidP="00780E78">
            <w:pPr>
              <w:rPr>
                <w:rFonts w:ascii="Arial" w:hAnsi="Arial" w:cs="Arial"/>
                <w:lang w:val="es-VE"/>
              </w:rPr>
            </w:pPr>
            <w:r w:rsidRPr="00780E78">
              <w:rPr>
                <w:rFonts w:ascii="Arial" w:hAnsi="Arial" w:cs="Arial"/>
                <w:lang w:val="es-VE"/>
              </w:rPr>
              <w:t>¿Se introducen nuevos impactos ambientales o se modifican los existentes?</w:t>
            </w:r>
          </w:p>
        </w:tc>
        <w:tc>
          <w:tcPr>
            <w:tcW w:w="567" w:type="dxa"/>
          </w:tcPr>
          <w:p w14:paraId="44AB567F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647" w:type="dxa"/>
          </w:tcPr>
          <w:p w14:paraId="7C221ABA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  <w:tr w:rsidR="00780E78" w:rsidRPr="00780E78" w14:paraId="4264DC00" w14:textId="77777777" w:rsidTr="00992F6F">
        <w:tc>
          <w:tcPr>
            <w:tcW w:w="7388" w:type="dxa"/>
          </w:tcPr>
          <w:p w14:paraId="148045D2" w14:textId="77777777" w:rsidR="00780E78" w:rsidRPr="00780E78" w:rsidRDefault="00780E78" w:rsidP="00780E78">
            <w:pPr>
              <w:rPr>
                <w:rFonts w:ascii="Arial" w:hAnsi="Arial" w:cs="Arial"/>
                <w:lang w:val="es-VE"/>
              </w:rPr>
            </w:pPr>
            <w:r w:rsidRPr="00780E78">
              <w:rPr>
                <w:rFonts w:ascii="Arial" w:hAnsi="Arial" w:cs="Arial"/>
                <w:lang w:val="es-VE"/>
              </w:rPr>
              <w:t>¿El proyecto incluye reubicación de un funcionario en otro lugar de trabajo (asociarse con el espacio físico)?</w:t>
            </w:r>
            <w:r w:rsidRPr="00780E78">
              <w:rPr>
                <w:rFonts w:ascii="Arial" w:hAnsi="Arial" w:cs="Arial"/>
                <w:lang w:val="es-VE"/>
              </w:rPr>
              <w:tab/>
            </w:r>
          </w:p>
        </w:tc>
        <w:tc>
          <w:tcPr>
            <w:tcW w:w="567" w:type="dxa"/>
          </w:tcPr>
          <w:p w14:paraId="18033D4B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647" w:type="dxa"/>
          </w:tcPr>
          <w:p w14:paraId="4F531BF8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  <w:tr w:rsidR="00780E78" w:rsidRPr="00780E78" w14:paraId="44E87878" w14:textId="77777777" w:rsidTr="00992F6F">
        <w:tc>
          <w:tcPr>
            <w:tcW w:w="7388" w:type="dxa"/>
          </w:tcPr>
          <w:p w14:paraId="3258BCD9" w14:textId="77777777" w:rsidR="00780E78" w:rsidRPr="00780E78" w:rsidRDefault="00780E78" w:rsidP="00780E78">
            <w:pPr>
              <w:rPr>
                <w:rFonts w:ascii="Arial" w:hAnsi="Arial" w:cs="Arial"/>
                <w:lang w:val="es-VE"/>
              </w:rPr>
            </w:pPr>
            <w:r w:rsidRPr="00780E78">
              <w:rPr>
                <w:rFonts w:ascii="Arial" w:hAnsi="Arial" w:cs="Arial"/>
                <w:lang w:val="es-VE"/>
              </w:rPr>
              <w:t>¿El proyecto implica en una remodelación o modificación del lugar de trabajo de un funcionario? (asociarse con el espacio físico)</w:t>
            </w:r>
            <w:r w:rsidRPr="00780E78">
              <w:rPr>
                <w:rFonts w:ascii="Arial" w:hAnsi="Arial" w:cs="Arial"/>
                <w:lang w:val="es-VE"/>
              </w:rPr>
              <w:tab/>
            </w:r>
          </w:p>
        </w:tc>
        <w:tc>
          <w:tcPr>
            <w:tcW w:w="567" w:type="dxa"/>
          </w:tcPr>
          <w:p w14:paraId="1151AA4D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647" w:type="dxa"/>
          </w:tcPr>
          <w:p w14:paraId="04FEFACF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  <w:tr w:rsidR="00780E78" w:rsidRPr="00780E78" w14:paraId="0B6CB246" w14:textId="77777777" w:rsidTr="00992F6F">
        <w:tc>
          <w:tcPr>
            <w:tcW w:w="7388" w:type="dxa"/>
          </w:tcPr>
          <w:p w14:paraId="25625FF3" w14:textId="77777777" w:rsidR="00780E78" w:rsidRPr="00780E78" w:rsidRDefault="00780E78" w:rsidP="00780E78">
            <w:pPr>
              <w:rPr>
                <w:rFonts w:ascii="Arial" w:hAnsi="Arial" w:cs="Arial"/>
                <w:lang w:val="es-VE"/>
              </w:rPr>
            </w:pPr>
            <w:r w:rsidRPr="00780E78">
              <w:rPr>
                <w:rFonts w:ascii="Arial" w:hAnsi="Arial" w:cs="Arial"/>
                <w:lang w:val="es-VE"/>
              </w:rPr>
              <w:lastRenderedPageBreak/>
              <w:t>¿El proyecto implica crear o modificar estándares, normas, procedimientos o formatos ya existentes?</w:t>
            </w:r>
          </w:p>
        </w:tc>
        <w:tc>
          <w:tcPr>
            <w:tcW w:w="567" w:type="dxa"/>
          </w:tcPr>
          <w:p w14:paraId="4A07A446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647" w:type="dxa"/>
          </w:tcPr>
          <w:p w14:paraId="2235F7B5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  <w:tr w:rsidR="00780E78" w:rsidRPr="00780E78" w14:paraId="0242D25B" w14:textId="77777777" w:rsidTr="00992F6F">
        <w:tc>
          <w:tcPr>
            <w:tcW w:w="7388" w:type="dxa"/>
          </w:tcPr>
          <w:p w14:paraId="63FFE0E6" w14:textId="77777777" w:rsidR="00780E78" w:rsidRPr="00780E78" w:rsidRDefault="00780E78" w:rsidP="00780E78">
            <w:pPr>
              <w:rPr>
                <w:rFonts w:ascii="Arial" w:hAnsi="Arial" w:cs="Arial"/>
                <w:lang w:val="es-VE"/>
              </w:rPr>
            </w:pPr>
            <w:r w:rsidRPr="00780E78">
              <w:rPr>
                <w:rFonts w:ascii="Arial" w:hAnsi="Arial" w:cs="Arial"/>
                <w:lang w:val="es-VE"/>
              </w:rPr>
              <w:t>¿El proyecto modifica total o parcialmente los roles, autoridad y responsabilidades?</w:t>
            </w:r>
            <w:r w:rsidRPr="00780E78">
              <w:rPr>
                <w:rFonts w:ascii="Arial" w:hAnsi="Arial" w:cs="Arial"/>
                <w:lang w:val="es-VE"/>
              </w:rPr>
              <w:tab/>
            </w:r>
          </w:p>
        </w:tc>
        <w:tc>
          <w:tcPr>
            <w:tcW w:w="567" w:type="dxa"/>
          </w:tcPr>
          <w:p w14:paraId="6A63BD9B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647" w:type="dxa"/>
          </w:tcPr>
          <w:p w14:paraId="0F6DCC49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  <w:tr w:rsidR="00780E78" w:rsidRPr="00780E78" w14:paraId="16D33C96" w14:textId="77777777" w:rsidTr="00992F6F">
        <w:tc>
          <w:tcPr>
            <w:tcW w:w="7388" w:type="dxa"/>
          </w:tcPr>
          <w:p w14:paraId="588CAB9F" w14:textId="77777777" w:rsidR="00780E78" w:rsidRPr="00780E78" w:rsidRDefault="00780E78" w:rsidP="00780E78">
            <w:pPr>
              <w:rPr>
                <w:rFonts w:ascii="Arial" w:hAnsi="Arial" w:cs="Arial"/>
                <w:lang w:val="es-VE"/>
              </w:rPr>
            </w:pPr>
            <w:r w:rsidRPr="00780E78">
              <w:rPr>
                <w:rFonts w:ascii="Arial" w:hAnsi="Arial" w:cs="Arial"/>
                <w:lang w:val="es-VE"/>
              </w:rPr>
              <w:t>El proyecto requiere de la modificación de condiciones de trabajo de un funcionario.</w:t>
            </w:r>
          </w:p>
        </w:tc>
        <w:tc>
          <w:tcPr>
            <w:tcW w:w="567" w:type="dxa"/>
          </w:tcPr>
          <w:p w14:paraId="27A0E64E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647" w:type="dxa"/>
          </w:tcPr>
          <w:p w14:paraId="62B00C42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  <w:tr w:rsidR="00780E78" w:rsidRPr="00780E78" w14:paraId="7035D48A" w14:textId="77777777" w:rsidTr="00992F6F">
        <w:tc>
          <w:tcPr>
            <w:tcW w:w="7388" w:type="dxa"/>
          </w:tcPr>
          <w:p w14:paraId="40C7FC97" w14:textId="77777777" w:rsidR="00780E78" w:rsidRPr="00780E78" w:rsidRDefault="00780E78" w:rsidP="00780E78">
            <w:pPr>
              <w:rPr>
                <w:rFonts w:ascii="Arial" w:hAnsi="Arial" w:cs="Arial"/>
                <w:lang w:val="es-VE"/>
              </w:rPr>
            </w:pPr>
            <w:r w:rsidRPr="00780E78">
              <w:rPr>
                <w:rFonts w:ascii="Arial" w:hAnsi="Arial" w:cs="Arial"/>
                <w:lang w:val="es-VE"/>
              </w:rPr>
              <w:t>El proyecto modificar la capacidad de los procesos para operar correctamente</w:t>
            </w:r>
            <w:r w:rsidRPr="00780E78">
              <w:rPr>
                <w:rFonts w:ascii="Arial" w:hAnsi="Arial" w:cs="Arial"/>
                <w:lang w:val="es-VE"/>
              </w:rPr>
              <w:tab/>
            </w:r>
          </w:p>
        </w:tc>
        <w:tc>
          <w:tcPr>
            <w:tcW w:w="567" w:type="dxa"/>
          </w:tcPr>
          <w:p w14:paraId="53320C3D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647" w:type="dxa"/>
          </w:tcPr>
          <w:p w14:paraId="420C62C4" w14:textId="77777777" w:rsidR="00780E78" w:rsidRPr="00780E78" w:rsidRDefault="00780E78" w:rsidP="00780E78">
            <w:pPr>
              <w:jc w:val="both"/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</w:tbl>
    <w:p w14:paraId="0925097C" w14:textId="77777777" w:rsidR="00780E78" w:rsidRPr="00780E78" w:rsidRDefault="00780E78" w:rsidP="00780E78">
      <w:pPr>
        <w:jc w:val="both"/>
        <w:rPr>
          <w:rFonts w:ascii="Arial" w:hAnsi="Arial" w:cs="Arial"/>
          <w:b/>
          <w:bCs/>
        </w:rPr>
      </w:pPr>
    </w:p>
    <w:p w14:paraId="00B2E9C4" w14:textId="337DB3BC" w:rsidR="00A87C67" w:rsidRDefault="00A87C67" w:rsidP="00780E78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Riesgos del proyecto</w:t>
      </w:r>
    </w:p>
    <w:p w14:paraId="78650318" w14:textId="52B02BF7" w:rsidR="004E7AE7" w:rsidRDefault="004E7AE7" w:rsidP="004E7AE7">
      <w:pPr>
        <w:jc w:val="both"/>
        <w:rPr>
          <w:rFonts w:ascii="Arial" w:hAnsi="Arial" w:cs="Arial"/>
          <w:b/>
          <w:bCs/>
          <w:lang w:val="es-ES"/>
        </w:rPr>
      </w:pPr>
    </w:p>
    <w:p w14:paraId="4B938AA8" w14:textId="0387F7C8" w:rsidR="004E7AE7" w:rsidRPr="004E7AE7" w:rsidRDefault="004E7AE7" w:rsidP="004E7AE7">
      <w:pPr>
        <w:jc w:val="both"/>
        <w:rPr>
          <w:rFonts w:ascii="Arial" w:hAnsi="Arial" w:cs="Arial"/>
          <w:bCs/>
          <w:i/>
          <w:iCs/>
          <w:color w:val="BFBFBF" w:themeColor="background1" w:themeShade="BF"/>
          <w:lang w:val="es-ES"/>
        </w:rPr>
      </w:pPr>
      <w:bookmarkStart w:id="1" w:name="_Hlk69223860"/>
      <w:r w:rsidRPr="004E7AE7">
        <w:rPr>
          <w:rFonts w:ascii="Arial" w:hAnsi="Arial" w:cs="Arial"/>
          <w:bCs/>
          <w:i/>
          <w:iCs/>
          <w:color w:val="BFBFBF" w:themeColor="background1" w:themeShade="BF"/>
          <w:lang w:val="es-ES"/>
        </w:rPr>
        <w:t xml:space="preserve">Listado </w:t>
      </w:r>
      <w:r>
        <w:rPr>
          <w:rFonts w:ascii="Arial" w:hAnsi="Arial" w:cs="Arial"/>
          <w:bCs/>
          <w:i/>
          <w:iCs/>
          <w:color w:val="BFBFBF" w:themeColor="background1" w:themeShade="BF"/>
          <w:lang w:val="es-ES"/>
        </w:rPr>
        <w:t xml:space="preserve">preliminar </w:t>
      </w:r>
      <w:r w:rsidRPr="004E7AE7">
        <w:rPr>
          <w:rFonts w:ascii="Arial" w:hAnsi="Arial" w:cs="Arial"/>
          <w:bCs/>
          <w:i/>
          <w:iCs/>
          <w:color w:val="BFBFBF" w:themeColor="background1" w:themeShade="BF"/>
          <w:lang w:val="es-ES"/>
        </w:rPr>
        <w:t>de riesgos que pueden afectar el cumplimiento de los objetivos del proyecto.</w:t>
      </w:r>
      <w:bookmarkEnd w:id="1"/>
    </w:p>
    <w:p w14:paraId="619E4871" w14:textId="77777777" w:rsidR="004E7AE7" w:rsidRPr="004E7AE7" w:rsidRDefault="004E7AE7" w:rsidP="004E7AE7">
      <w:pPr>
        <w:jc w:val="both"/>
        <w:rPr>
          <w:rFonts w:ascii="Arial" w:hAnsi="Arial" w:cs="Arial"/>
          <w:lang w:val="es-ES"/>
        </w:rPr>
      </w:pPr>
    </w:p>
    <w:p w14:paraId="1DDFC08D" w14:textId="019F72F8" w:rsidR="004E7AE7" w:rsidRDefault="00A87C67" w:rsidP="004E7AE7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Peligros y riesgos en SST asociados al proyecto</w:t>
      </w:r>
    </w:p>
    <w:p w14:paraId="5D0A4B2A" w14:textId="337204C8" w:rsidR="004E7AE7" w:rsidRDefault="004E7AE7" w:rsidP="004E7AE7">
      <w:pPr>
        <w:jc w:val="both"/>
        <w:rPr>
          <w:rFonts w:ascii="Arial" w:hAnsi="Arial" w:cs="Arial"/>
          <w:b/>
          <w:bCs/>
          <w:lang w:val="es-ES"/>
        </w:rPr>
      </w:pPr>
    </w:p>
    <w:p w14:paraId="382E321E" w14:textId="12A4126B" w:rsidR="004E7AE7" w:rsidRPr="004E7AE7" w:rsidRDefault="004E7AE7" w:rsidP="004E7AE7">
      <w:pPr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  <w:r w:rsidRPr="004E7AE7">
        <w:rPr>
          <w:rFonts w:ascii="Arial" w:hAnsi="Arial" w:cs="Arial"/>
          <w:i/>
          <w:iCs/>
          <w:color w:val="BFBFBF" w:themeColor="background1" w:themeShade="BF"/>
          <w:lang w:val="es-ES"/>
        </w:rPr>
        <w:t>Listado preliminar de peligros y riesgos en SST asociados a las actividades que tendrán lugar dentro del proyecto.</w:t>
      </w:r>
    </w:p>
    <w:p w14:paraId="3B633B8F" w14:textId="77777777" w:rsidR="004E7AE7" w:rsidRPr="004E7AE7" w:rsidRDefault="004E7AE7" w:rsidP="004E7AE7">
      <w:pPr>
        <w:jc w:val="both"/>
        <w:rPr>
          <w:rFonts w:ascii="Arial" w:hAnsi="Arial" w:cs="Arial"/>
          <w:lang w:val="es-ES"/>
        </w:rPr>
      </w:pPr>
    </w:p>
    <w:p w14:paraId="79578BC0" w14:textId="39EE9186" w:rsidR="00A87C67" w:rsidRDefault="00A87C67" w:rsidP="00780E78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Aspectos e impactos ambientales asociados al proyecto</w:t>
      </w:r>
    </w:p>
    <w:p w14:paraId="10518EB6" w14:textId="2363EDD3" w:rsidR="004E7AE7" w:rsidRDefault="004E7AE7" w:rsidP="004E7AE7">
      <w:pPr>
        <w:jc w:val="both"/>
        <w:rPr>
          <w:rFonts w:ascii="Arial" w:hAnsi="Arial" w:cs="Arial"/>
          <w:b/>
          <w:bCs/>
          <w:lang w:val="es-ES"/>
        </w:rPr>
      </w:pPr>
    </w:p>
    <w:p w14:paraId="72C54BA3" w14:textId="7443746E" w:rsidR="004E7AE7" w:rsidRPr="004E7AE7" w:rsidRDefault="004E7AE7" w:rsidP="004E7AE7">
      <w:pPr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  <w:r w:rsidRPr="004E7AE7">
        <w:rPr>
          <w:rFonts w:ascii="Arial" w:hAnsi="Arial" w:cs="Arial"/>
          <w:i/>
          <w:iCs/>
          <w:color w:val="BFBFBF" w:themeColor="background1" w:themeShade="BF"/>
          <w:lang w:val="es-ES"/>
        </w:rPr>
        <w:t xml:space="preserve">Listado preliminar de </w:t>
      </w:r>
      <w:r>
        <w:rPr>
          <w:rFonts w:ascii="Arial" w:hAnsi="Arial" w:cs="Arial"/>
          <w:i/>
          <w:iCs/>
          <w:color w:val="BFBFBF" w:themeColor="background1" w:themeShade="BF"/>
          <w:lang w:val="es-ES"/>
        </w:rPr>
        <w:t>aspectos e impactos ambientales</w:t>
      </w:r>
      <w:r w:rsidRPr="004E7AE7">
        <w:rPr>
          <w:rFonts w:ascii="Arial" w:hAnsi="Arial" w:cs="Arial"/>
          <w:i/>
          <w:iCs/>
          <w:color w:val="BFBFBF" w:themeColor="background1" w:themeShade="BF"/>
          <w:lang w:val="es-ES"/>
        </w:rPr>
        <w:t xml:space="preserve"> asociados a las actividades que tendrán lugar dentro del proyecto.</w:t>
      </w:r>
    </w:p>
    <w:p w14:paraId="4BA77877" w14:textId="77777777" w:rsidR="004E7AE7" w:rsidRPr="004E7AE7" w:rsidRDefault="004E7AE7" w:rsidP="004E7AE7">
      <w:pPr>
        <w:jc w:val="both"/>
        <w:rPr>
          <w:rFonts w:ascii="Arial" w:hAnsi="Arial" w:cs="Arial"/>
          <w:b/>
          <w:bCs/>
          <w:lang w:val="es-ES"/>
        </w:rPr>
      </w:pPr>
    </w:p>
    <w:p w14:paraId="0CBA4423" w14:textId="5AD6A63B" w:rsidR="00A87C67" w:rsidRDefault="00A87C67" w:rsidP="00780E78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Afectaciones que las actividades del proyecto tienen sobre otros procesos y/o áreas</w:t>
      </w:r>
    </w:p>
    <w:p w14:paraId="77B41274" w14:textId="252FAC5D" w:rsidR="004E7AE7" w:rsidRDefault="004E7AE7" w:rsidP="004E7AE7">
      <w:pPr>
        <w:jc w:val="both"/>
        <w:rPr>
          <w:rFonts w:ascii="Arial" w:hAnsi="Arial" w:cs="Arial"/>
          <w:b/>
          <w:bCs/>
          <w:lang w:val="es-ES"/>
        </w:rPr>
      </w:pPr>
    </w:p>
    <w:p w14:paraId="30F42A47" w14:textId="522F264C" w:rsidR="004E7AE7" w:rsidRPr="004E7AE7" w:rsidRDefault="004E7AE7" w:rsidP="004E7AE7">
      <w:pPr>
        <w:jc w:val="both"/>
        <w:rPr>
          <w:rFonts w:ascii="Arial" w:hAnsi="Arial" w:cs="Arial"/>
          <w:i/>
          <w:iCs/>
          <w:color w:val="BFBFBF" w:themeColor="background1" w:themeShade="BF"/>
          <w:lang w:val="es-ES"/>
        </w:rPr>
      </w:pPr>
      <w:r w:rsidRPr="004E7AE7">
        <w:rPr>
          <w:rFonts w:ascii="Arial" w:hAnsi="Arial" w:cs="Arial"/>
          <w:i/>
          <w:iCs/>
          <w:color w:val="BFBFBF" w:themeColor="background1" w:themeShade="BF"/>
          <w:lang w:val="es-ES"/>
        </w:rPr>
        <w:t>Listado preliminar de las afectaciones que las actividades del proyecto pueden llegar a tener sobre otros procesos o áreas de las Corporación.</w:t>
      </w:r>
    </w:p>
    <w:p w14:paraId="75DD0D8B" w14:textId="77777777" w:rsidR="004E7AE7" w:rsidRPr="004E7AE7" w:rsidRDefault="004E7AE7" w:rsidP="004E7AE7">
      <w:pPr>
        <w:jc w:val="both"/>
        <w:rPr>
          <w:rFonts w:ascii="Arial" w:hAnsi="Arial" w:cs="Arial"/>
          <w:b/>
          <w:bCs/>
          <w:lang w:val="es-ES"/>
        </w:rPr>
      </w:pPr>
    </w:p>
    <w:p w14:paraId="12957BCD" w14:textId="3C5D88D4" w:rsidR="00A87C67" w:rsidRDefault="00A87C67" w:rsidP="00780E78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Análisis costo-beneficio</w:t>
      </w:r>
    </w:p>
    <w:p w14:paraId="6B570641" w14:textId="25475123" w:rsidR="004E7AE7" w:rsidRDefault="004E7AE7" w:rsidP="004E7AE7">
      <w:pPr>
        <w:jc w:val="both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4E7AE7" w14:paraId="004E0A5B" w14:textId="77777777" w:rsidTr="004E7AE7">
        <w:tc>
          <w:tcPr>
            <w:tcW w:w="4130" w:type="dxa"/>
            <w:shd w:val="clear" w:color="auto" w:fill="BFBFBF" w:themeFill="background1" w:themeFillShade="BF"/>
          </w:tcPr>
          <w:p w14:paraId="01281A22" w14:textId="3E4A69DD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Descripción del costo</w:t>
            </w:r>
          </w:p>
        </w:tc>
        <w:tc>
          <w:tcPr>
            <w:tcW w:w="4131" w:type="dxa"/>
            <w:shd w:val="clear" w:color="auto" w:fill="BFBFBF" w:themeFill="background1" w:themeFillShade="BF"/>
          </w:tcPr>
          <w:p w14:paraId="7A7F4A30" w14:textId="6C7178D0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costo</w:t>
            </w:r>
          </w:p>
        </w:tc>
      </w:tr>
      <w:tr w:rsidR="004E7AE7" w14:paraId="62E31019" w14:textId="77777777" w:rsidTr="004E7AE7">
        <w:tc>
          <w:tcPr>
            <w:tcW w:w="4130" w:type="dxa"/>
          </w:tcPr>
          <w:p w14:paraId="4CEFE7E6" w14:textId="00DF9EB2" w:rsidR="004E7AE7" w:rsidRPr="004E7AE7" w:rsidRDefault="004E7AE7" w:rsidP="004E7AE7">
            <w:pPr>
              <w:jc w:val="both"/>
              <w:rPr>
                <w:rFonts w:ascii="Arial" w:hAnsi="Arial" w:cs="Arial"/>
                <w:i/>
                <w:iCs/>
                <w:color w:val="BFBFBF" w:themeColor="background1" w:themeShade="BF"/>
                <w:lang w:val="es-ES"/>
              </w:rPr>
            </w:pPr>
            <w:r w:rsidRPr="004E7AE7">
              <w:rPr>
                <w:rFonts w:ascii="Arial" w:hAnsi="Arial" w:cs="Arial"/>
                <w:i/>
                <w:iCs/>
                <w:color w:val="BFBFBF" w:themeColor="background1" w:themeShade="BF"/>
                <w:lang w:val="es-ES"/>
              </w:rPr>
              <w:t xml:space="preserve">Descripción de la acción que origina el costo (por ej. Compra de Licencias, instalación de infraestructura). (Agregar múltiples </w:t>
            </w:r>
            <w:r w:rsidRPr="004E7AE7">
              <w:rPr>
                <w:rFonts w:ascii="Arial" w:hAnsi="Arial" w:cs="Arial"/>
                <w:i/>
                <w:iCs/>
                <w:color w:val="BFBFBF" w:themeColor="background1" w:themeShade="BF"/>
                <w:lang w:val="es-ES"/>
              </w:rPr>
              <w:lastRenderedPageBreak/>
              <w:t>filas, una para cada elemento que origina costo</w:t>
            </w:r>
          </w:p>
        </w:tc>
        <w:tc>
          <w:tcPr>
            <w:tcW w:w="4131" w:type="dxa"/>
          </w:tcPr>
          <w:p w14:paraId="2AA04E28" w14:textId="41D859EB" w:rsidR="004E7AE7" w:rsidRPr="004E7AE7" w:rsidRDefault="004E7AE7" w:rsidP="004E7AE7">
            <w:pPr>
              <w:jc w:val="both"/>
              <w:rPr>
                <w:rFonts w:ascii="Arial" w:hAnsi="Arial" w:cs="Arial"/>
                <w:i/>
                <w:iCs/>
                <w:lang w:val="es-ES"/>
              </w:rPr>
            </w:pPr>
            <w:r w:rsidRPr="004E7AE7">
              <w:rPr>
                <w:rFonts w:ascii="Arial" w:hAnsi="Arial" w:cs="Arial"/>
                <w:i/>
                <w:iCs/>
                <w:color w:val="BFBFBF" w:themeColor="background1" w:themeShade="BF"/>
                <w:lang w:val="es-ES"/>
              </w:rPr>
              <w:lastRenderedPageBreak/>
              <w:t>Costo expresado en moneda</w:t>
            </w:r>
          </w:p>
        </w:tc>
      </w:tr>
      <w:tr w:rsidR="004E7AE7" w14:paraId="38B5C98A" w14:textId="77777777" w:rsidTr="004E7AE7">
        <w:tc>
          <w:tcPr>
            <w:tcW w:w="4130" w:type="dxa"/>
          </w:tcPr>
          <w:p w14:paraId="3BED786F" w14:textId="77777777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4131" w:type="dxa"/>
          </w:tcPr>
          <w:p w14:paraId="2031FCA3" w14:textId="77777777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4E7AE7" w14:paraId="784B811E" w14:textId="77777777" w:rsidTr="004E7AE7">
        <w:tc>
          <w:tcPr>
            <w:tcW w:w="4130" w:type="dxa"/>
          </w:tcPr>
          <w:p w14:paraId="3101822F" w14:textId="77777777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4131" w:type="dxa"/>
          </w:tcPr>
          <w:p w14:paraId="21EC10C1" w14:textId="77777777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4E7AE7" w14:paraId="300AB0FF" w14:textId="77777777" w:rsidTr="004E7AE7">
        <w:tc>
          <w:tcPr>
            <w:tcW w:w="4130" w:type="dxa"/>
          </w:tcPr>
          <w:p w14:paraId="03A56745" w14:textId="77777777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4131" w:type="dxa"/>
          </w:tcPr>
          <w:p w14:paraId="7B776FD8" w14:textId="77777777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4E7AE7" w14:paraId="60D315EA" w14:textId="77777777" w:rsidTr="004E7AE7">
        <w:tc>
          <w:tcPr>
            <w:tcW w:w="4130" w:type="dxa"/>
            <w:shd w:val="clear" w:color="auto" w:fill="BFBFBF" w:themeFill="background1" w:themeFillShade="BF"/>
          </w:tcPr>
          <w:p w14:paraId="25350679" w14:textId="293CB424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Descripción del beneficio</w:t>
            </w:r>
          </w:p>
        </w:tc>
        <w:tc>
          <w:tcPr>
            <w:tcW w:w="4131" w:type="dxa"/>
            <w:shd w:val="clear" w:color="auto" w:fill="BFBFBF" w:themeFill="background1" w:themeFillShade="BF"/>
          </w:tcPr>
          <w:p w14:paraId="7E460FA5" w14:textId="6E299DA1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Beneficio</w:t>
            </w:r>
          </w:p>
        </w:tc>
      </w:tr>
      <w:tr w:rsidR="004E7AE7" w14:paraId="46054341" w14:textId="77777777" w:rsidTr="00D83AF7">
        <w:tc>
          <w:tcPr>
            <w:tcW w:w="4130" w:type="dxa"/>
            <w:vAlign w:val="center"/>
          </w:tcPr>
          <w:p w14:paraId="4B13199C" w14:textId="5A26AAA7" w:rsidR="004E7AE7" w:rsidRPr="004E7AE7" w:rsidRDefault="004E7AE7" w:rsidP="004E7AE7">
            <w:pPr>
              <w:jc w:val="both"/>
              <w:rPr>
                <w:rFonts w:ascii="Arial" w:hAnsi="Arial" w:cs="Arial"/>
                <w:i/>
                <w:iCs/>
                <w:color w:val="BFBFBF" w:themeColor="background1" w:themeShade="BF"/>
              </w:rPr>
            </w:pPr>
            <w:r w:rsidRPr="004E7AE7">
              <w:rPr>
                <w:rFonts w:ascii="Arial" w:hAnsi="Arial" w:cs="Arial"/>
                <w:i/>
                <w:iCs/>
                <w:color w:val="BFBFBF" w:themeColor="background1" w:themeShade="BF"/>
                <w:lang w:val="es-VE"/>
              </w:rPr>
              <w:t xml:space="preserve">Descripción de la acción que representa un ahorro, nueva fuente de ingresos o beneficios para la 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lang w:val="es-VE"/>
              </w:rPr>
              <w:t>Corporación</w:t>
            </w:r>
            <w:r w:rsidRPr="004E7AE7">
              <w:rPr>
                <w:rFonts w:ascii="Arial" w:hAnsi="Arial" w:cs="Arial"/>
                <w:i/>
                <w:iCs/>
                <w:color w:val="BFBFBF" w:themeColor="background1" w:themeShade="BF"/>
                <w:lang w:val="es-VE"/>
              </w:rPr>
              <w:t xml:space="preserve"> (por ej. </w:t>
            </w:r>
          </w:p>
          <w:p w14:paraId="2CB9F537" w14:textId="6440440F" w:rsidR="004E7AE7" w:rsidRPr="004E7AE7" w:rsidRDefault="004E7AE7" w:rsidP="004E7AE7">
            <w:pPr>
              <w:jc w:val="both"/>
              <w:rPr>
                <w:rFonts w:ascii="Arial" w:hAnsi="Arial" w:cs="Arial"/>
                <w:i/>
                <w:iCs/>
                <w:color w:val="BFBFBF" w:themeColor="background1" w:themeShade="BF"/>
                <w:lang w:val="es-ES"/>
              </w:rPr>
            </w:pPr>
            <w:r w:rsidRPr="004E7AE7">
              <w:rPr>
                <w:rFonts w:ascii="Arial" w:hAnsi="Arial" w:cs="Arial"/>
                <w:i/>
                <w:iCs/>
                <w:color w:val="BFBFBF" w:themeColor="background1" w:themeShade="BF"/>
                <w:lang w:val="es-VE"/>
              </w:rPr>
              <w:t xml:space="preserve">Reducción de costos en una determinada área, incremento 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lang w:val="es-VE"/>
              </w:rPr>
              <w:t>de ingresos por diferentes conceptos</w:t>
            </w:r>
            <w:r w:rsidRPr="004E7AE7">
              <w:rPr>
                <w:rFonts w:ascii="Arial" w:hAnsi="Arial" w:cs="Arial"/>
                <w:i/>
                <w:iCs/>
                <w:color w:val="BFBFBF" w:themeColor="background1" w:themeShade="BF"/>
                <w:lang w:val="es-VE"/>
              </w:rPr>
              <w:t xml:space="preserve">). </w:t>
            </w:r>
          </w:p>
        </w:tc>
        <w:tc>
          <w:tcPr>
            <w:tcW w:w="4131" w:type="dxa"/>
            <w:vAlign w:val="center"/>
          </w:tcPr>
          <w:p w14:paraId="08A15A0D" w14:textId="77777777" w:rsidR="004E7AE7" w:rsidRPr="004E7AE7" w:rsidRDefault="004E7AE7" w:rsidP="004E7AE7">
            <w:pPr>
              <w:jc w:val="both"/>
              <w:rPr>
                <w:rFonts w:ascii="Arial" w:hAnsi="Arial" w:cs="Arial"/>
                <w:i/>
                <w:iCs/>
                <w:color w:val="BFBFBF" w:themeColor="background1" w:themeShade="BF"/>
                <w:lang w:val="es-VE"/>
              </w:rPr>
            </w:pPr>
            <w:r w:rsidRPr="004E7AE7">
              <w:rPr>
                <w:rFonts w:ascii="Arial" w:hAnsi="Arial" w:cs="Arial"/>
                <w:i/>
                <w:iCs/>
                <w:color w:val="BFBFBF" w:themeColor="background1" w:themeShade="BF"/>
                <w:lang w:val="es-VE"/>
              </w:rPr>
              <w:t>Beneficio expresado en moneda</w:t>
            </w:r>
          </w:p>
          <w:p w14:paraId="31086876" w14:textId="77777777" w:rsidR="004E7AE7" w:rsidRPr="004E7AE7" w:rsidRDefault="004E7AE7" w:rsidP="004E7AE7">
            <w:pPr>
              <w:jc w:val="both"/>
              <w:rPr>
                <w:rFonts w:ascii="Arial" w:hAnsi="Arial" w:cs="Arial"/>
                <w:i/>
                <w:iCs/>
                <w:color w:val="BFBFBF" w:themeColor="background1" w:themeShade="BF"/>
              </w:rPr>
            </w:pPr>
            <w:r w:rsidRPr="004E7AE7">
              <w:rPr>
                <w:rFonts w:ascii="Arial" w:hAnsi="Arial" w:cs="Arial"/>
                <w:i/>
                <w:iCs/>
                <w:color w:val="BFBFBF" w:themeColor="background1" w:themeShade="BF"/>
              </w:rPr>
              <w:t>Se pueden adjuntar anexos con proyecciones</w:t>
            </w:r>
          </w:p>
          <w:p w14:paraId="75011811" w14:textId="77777777" w:rsidR="004E7AE7" w:rsidRPr="004E7AE7" w:rsidRDefault="004E7AE7" w:rsidP="004E7AE7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BFBFBF" w:themeColor="background1" w:themeShade="BF"/>
                <w:lang w:val="es-ES"/>
              </w:rPr>
            </w:pPr>
          </w:p>
        </w:tc>
      </w:tr>
      <w:tr w:rsidR="004E7AE7" w14:paraId="6B639335" w14:textId="77777777" w:rsidTr="004E7AE7">
        <w:tc>
          <w:tcPr>
            <w:tcW w:w="4130" w:type="dxa"/>
          </w:tcPr>
          <w:p w14:paraId="082DA675" w14:textId="77777777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4131" w:type="dxa"/>
          </w:tcPr>
          <w:p w14:paraId="5A578A5A" w14:textId="77777777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4E7AE7" w14:paraId="3FE2D2F0" w14:textId="77777777" w:rsidTr="004E7AE7">
        <w:tc>
          <w:tcPr>
            <w:tcW w:w="4130" w:type="dxa"/>
          </w:tcPr>
          <w:p w14:paraId="0059E635" w14:textId="77777777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4131" w:type="dxa"/>
          </w:tcPr>
          <w:p w14:paraId="13E128B1" w14:textId="77777777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4E7AE7" w14:paraId="3BB4AE66" w14:textId="77777777" w:rsidTr="004E7AE7">
        <w:tc>
          <w:tcPr>
            <w:tcW w:w="4130" w:type="dxa"/>
          </w:tcPr>
          <w:p w14:paraId="7198533A" w14:textId="77777777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4131" w:type="dxa"/>
          </w:tcPr>
          <w:p w14:paraId="7BBDCED5" w14:textId="77777777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4E7AE7" w14:paraId="4E6626C1" w14:textId="77777777" w:rsidTr="004E7AE7">
        <w:tc>
          <w:tcPr>
            <w:tcW w:w="4130" w:type="dxa"/>
          </w:tcPr>
          <w:p w14:paraId="5485C37F" w14:textId="77777777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4131" w:type="dxa"/>
          </w:tcPr>
          <w:p w14:paraId="2AA9C7E3" w14:textId="77777777" w:rsidR="004E7AE7" w:rsidRDefault="004E7AE7" w:rsidP="004E7AE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</w:tbl>
    <w:p w14:paraId="3C0070CD" w14:textId="77777777" w:rsidR="004E7AE7" w:rsidRPr="004E7AE7" w:rsidRDefault="004E7AE7" w:rsidP="004E7AE7">
      <w:pPr>
        <w:jc w:val="both"/>
        <w:rPr>
          <w:rFonts w:ascii="Arial" w:hAnsi="Arial" w:cs="Arial"/>
          <w:b/>
          <w:bCs/>
          <w:lang w:val="es-ES"/>
        </w:rPr>
      </w:pPr>
    </w:p>
    <w:p w14:paraId="6EEC0C05" w14:textId="022A8A38" w:rsidR="00A87C67" w:rsidRPr="00A87C67" w:rsidRDefault="00A87C67" w:rsidP="00780E78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Análisis de alternativas</w:t>
      </w:r>
    </w:p>
    <w:p w14:paraId="12551D29" w14:textId="1BDAD1F0" w:rsidR="004E7AE7" w:rsidRDefault="004E7AE7" w:rsidP="004E7AE7">
      <w:pPr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4E7AE7" w14:paraId="4160FBD5" w14:textId="77777777" w:rsidTr="004E7AE7">
        <w:tc>
          <w:tcPr>
            <w:tcW w:w="4130" w:type="dxa"/>
            <w:shd w:val="clear" w:color="auto" w:fill="BFBFBF" w:themeFill="background1" w:themeFillShade="BF"/>
          </w:tcPr>
          <w:p w14:paraId="41EF5266" w14:textId="6D92D805" w:rsidR="004E7AE7" w:rsidRPr="004E7AE7" w:rsidRDefault="004E7AE7" w:rsidP="004E7AE7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E7AE7">
              <w:rPr>
                <w:rFonts w:ascii="Arial" w:hAnsi="Arial" w:cs="Arial"/>
                <w:b/>
                <w:bCs/>
                <w:lang w:val="es-ES"/>
              </w:rPr>
              <w:t>Alternativa</w:t>
            </w:r>
          </w:p>
        </w:tc>
        <w:tc>
          <w:tcPr>
            <w:tcW w:w="4131" w:type="dxa"/>
            <w:shd w:val="clear" w:color="auto" w:fill="BFBFBF" w:themeFill="background1" w:themeFillShade="BF"/>
          </w:tcPr>
          <w:p w14:paraId="1538DC1D" w14:textId="60A8471C" w:rsidR="004E7AE7" w:rsidRPr="004E7AE7" w:rsidRDefault="004E7AE7" w:rsidP="004E7AE7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E7AE7">
              <w:rPr>
                <w:rFonts w:ascii="Arial" w:hAnsi="Arial" w:cs="Arial"/>
                <w:b/>
                <w:bCs/>
                <w:lang w:val="es-ES"/>
              </w:rPr>
              <w:t>Resultado de análisis</w:t>
            </w:r>
          </w:p>
        </w:tc>
      </w:tr>
      <w:tr w:rsidR="004E7AE7" w14:paraId="15816601" w14:textId="77777777" w:rsidTr="004E7AE7">
        <w:tc>
          <w:tcPr>
            <w:tcW w:w="4130" w:type="dxa"/>
          </w:tcPr>
          <w:p w14:paraId="40A9F62B" w14:textId="565785CD" w:rsidR="004E7AE7" w:rsidRPr="00683E22" w:rsidRDefault="00683E22" w:rsidP="00683E22">
            <w:pPr>
              <w:jc w:val="both"/>
              <w:rPr>
                <w:rFonts w:ascii="Arial" w:hAnsi="Arial" w:cs="Arial"/>
                <w:i/>
                <w:iCs/>
                <w:lang w:val="es-ES"/>
              </w:rPr>
            </w:pPr>
            <w:r w:rsidRPr="00683E22">
              <w:rPr>
                <w:rFonts w:ascii="Arial" w:hAnsi="Arial" w:cs="Arial"/>
                <w:i/>
                <w:iCs/>
                <w:color w:val="BFBFBF" w:themeColor="background1" w:themeShade="BF"/>
                <w:lang w:val="es-ES"/>
              </w:rPr>
              <w:t>Descripción de otras alternativas que se contemplaron a parte de la propuesta en el presente documento</w:t>
            </w:r>
          </w:p>
        </w:tc>
        <w:tc>
          <w:tcPr>
            <w:tcW w:w="4131" w:type="dxa"/>
          </w:tcPr>
          <w:p w14:paraId="535596A7" w14:textId="1086A19A" w:rsidR="004E7AE7" w:rsidRPr="00683E22" w:rsidRDefault="00683E22" w:rsidP="004E7AE7">
            <w:pPr>
              <w:rPr>
                <w:rFonts w:ascii="Arial" w:hAnsi="Arial" w:cs="Arial"/>
                <w:i/>
                <w:iCs/>
                <w:color w:val="BFBFBF" w:themeColor="background1" w:themeShade="BF"/>
                <w:lang w:val="es-ES"/>
              </w:rPr>
            </w:pPr>
            <w:r w:rsidRPr="00683E22">
              <w:rPr>
                <w:rFonts w:ascii="Arial" w:hAnsi="Arial" w:cs="Arial"/>
                <w:i/>
                <w:iCs/>
                <w:color w:val="BFBFBF" w:themeColor="background1" w:themeShade="BF"/>
                <w:lang w:val="es-ES"/>
              </w:rPr>
              <w:t>Descripción del análisis de estas alternativas que no fueron tenidas en cuenta para su implementación</w:t>
            </w:r>
          </w:p>
        </w:tc>
      </w:tr>
      <w:tr w:rsidR="004E7AE7" w14:paraId="1A7EF86B" w14:textId="77777777" w:rsidTr="004E7AE7">
        <w:tc>
          <w:tcPr>
            <w:tcW w:w="4130" w:type="dxa"/>
          </w:tcPr>
          <w:p w14:paraId="2032E5F8" w14:textId="77777777" w:rsidR="004E7AE7" w:rsidRDefault="004E7AE7" w:rsidP="004E7AE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4131" w:type="dxa"/>
          </w:tcPr>
          <w:p w14:paraId="5BAD1802" w14:textId="77777777" w:rsidR="004E7AE7" w:rsidRDefault="004E7AE7" w:rsidP="004E7AE7">
            <w:pPr>
              <w:rPr>
                <w:rFonts w:ascii="Arial" w:hAnsi="Arial" w:cs="Arial"/>
                <w:lang w:val="es-ES"/>
              </w:rPr>
            </w:pPr>
          </w:p>
        </w:tc>
      </w:tr>
      <w:tr w:rsidR="004E7AE7" w14:paraId="27E3F263" w14:textId="77777777" w:rsidTr="004E7AE7">
        <w:tc>
          <w:tcPr>
            <w:tcW w:w="4130" w:type="dxa"/>
          </w:tcPr>
          <w:p w14:paraId="140CE5BC" w14:textId="77777777" w:rsidR="004E7AE7" w:rsidRDefault="004E7AE7" w:rsidP="004E7AE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4131" w:type="dxa"/>
          </w:tcPr>
          <w:p w14:paraId="4DD60E00" w14:textId="77777777" w:rsidR="004E7AE7" w:rsidRDefault="004E7AE7" w:rsidP="004E7AE7">
            <w:pPr>
              <w:rPr>
                <w:rFonts w:ascii="Arial" w:hAnsi="Arial" w:cs="Arial"/>
                <w:lang w:val="es-ES"/>
              </w:rPr>
            </w:pPr>
          </w:p>
        </w:tc>
      </w:tr>
      <w:tr w:rsidR="004E7AE7" w14:paraId="635889C4" w14:textId="77777777" w:rsidTr="004E7AE7">
        <w:tc>
          <w:tcPr>
            <w:tcW w:w="4130" w:type="dxa"/>
          </w:tcPr>
          <w:p w14:paraId="6ED69861" w14:textId="77777777" w:rsidR="004E7AE7" w:rsidRDefault="004E7AE7" w:rsidP="004E7AE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4131" w:type="dxa"/>
          </w:tcPr>
          <w:p w14:paraId="39A0A7F7" w14:textId="77777777" w:rsidR="004E7AE7" w:rsidRDefault="004E7AE7" w:rsidP="004E7AE7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470E34FB" w14:textId="77777777" w:rsidR="003C7F50" w:rsidRPr="003C7F50" w:rsidRDefault="003C7F50" w:rsidP="003C7F50">
      <w:pPr>
        <w:jc w:val="both"/>
        <w:rPr>
          <w:rFonts w:ascii="Arial" w:hAnsi="Arial" w:cs="Arial"/>
          <w:lang w:val="es-ES"/>
        </w:rPr>
      </w:pPr>
    </w:p>
    <w:p w14:paraId="34977CB7" w14:textId="77777777" w:rsidR="00832503" w:rsidRDefault="00832503" w:rsidP="00832503">
      <w:pPr>
        <w:rPr>
          <w:b/>
          <w:b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2"/>
        <w:gridCol w:w="1460"/>
        <w:gridCol w:w="3399"/>
      </w:tblGrid>
      <w:tr w:rsidR="00832503" w14:paraId="5B237DCD" w14:textId="77777777" w:rsidTr="00FB512F">
        <w:trPr>
          <w:trHeight w:val="962"/>
        </w:trPr>
        <w:tc>
          <w:tcPr>
            <w:tcW w:w="5019" w:type="dxa"/>
          </w:tcPr>
          <w:p w14:paraId="32983732" w14:textId="77777777" w:rsidR="00832503" w:rsidRPr="00832503" w:rsidRDefault="00832503" w:rsidP="00FB512F">
            <w:pPr>
              <w:rPr>
                <w:rFonts w:ascii="Arial" w:hAnsi="Arial" w:cs="Arial"/>
                <w:b/>
                <w:bCs/>
                <w:lang w:val="es-VE"/>
              </w:rPr>
            </w:pPr>
            <w:r w:rsidRPr="00832503">
              <w:rPr>
                <w:rFonts w:ascii="Arial" w:hAnsi="Arial" w:cs="Arial"/>
                <w:b/>
                <w:bCs/>
                <w:lang w:val="es-VE"/>
              </w:rPr>
              <w:t>Líder del Proyecto:</w:t>
            </w:r>
          </w:p>
        </w:tc>
        <w:tc>
          <w:tcPr>
            <w:tcW w:w="2412" w:type="dxa"/>
          </w:tcPr>
          <w:p w14:paraId="148A5448" w14:textId="77777777" w:rsidR="00832503" w:rsidRPr="00832503" w:rsidRDefault="00832503" w:rsidP="00FB512F">
            <w:pPr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5088" w:type="dxa"/>
          </w:tcPr>
          <w:p w14:paraId="19CFFCD7" w14:textId="77777777" w:rsidR="00832503" w:rsidRPr="00832503" w:rsidRDefault="00832503" w:rsidP="00FB512F">
            <w:pPr>
              <w:rPr>
                <w:rFonts w:ascii="Arial" w:hAnsi="Arial" w:cs="Arial"/>
                <w:b/>
                <w:bCs/>
                <w:lang w:val="es-VE"/>
              </w:rPr>
            </w:pPr>
            <w:r w:rsidRPr="00832503">
              <w:rPr>
                <w:rFonts w:ascii="Arial" w:hAnsi="Arial" w:cs="Arial"/>
                <w:b/>
                <w:bCs/>
                <w:lang w:val="es-VE"/>
              </w:rPr>
              <w:t xml:space="preserve">Aprobó: </w:t>
            </w:r>
          </w:p>
        </w:tc>
      </w:tr>
      <w:tr w:rsidR="00832503" w14:paraId="28ABB60C" w14:textId="77777777" w:rsidTr="00FB512F">
        <w:trPr>
          <w:trHeight w:val="289"/>
        </w:trPr>
        <w:tc>
          <w:tcPr>
            <w:tcW w:w="5019" w:type="dxa"/>
            <w:tcBorders>
              <w:bottom w:val="single" w:sz="4" w:space="0" w:color="auto"/>
            </w:tcBorders>
          </w:tcPr>
          <w:p w14:paraId="7B9DF610" w14:textId="77777777" w:rsidR="00832503" w:rsidRPr="00832503" w:rsidRDefault="00832503" w:rsidP="00FB512F">
            <w:pPr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2412" w:type="dxa"/>
          </w:tcPr>
          <w:p w14:paraId="75F5C6C9" w14:textId="77777777" w:rsidR="00832503" w:rsidRPr="00832503" w:rsidRDefault="00832503" w:rsidP="00FB512F">
            <w:pPr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5088" w:type="dxa"/>
            <w:tcBorders>
              <w:bottom w:val="single" w:sz="4" w:space="0" w:color="auto"/>
            </w:tcBorders>
          </w:tcPr>
          <w:p w14:paraId="70D7FA56" w14:textId="77777777" w:rsidR="00832503" w:rsidRPr="00832503" w:rsidRDefault="00832503" w:rsidP="00FB512F">
            <w:pPr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  <w:tr w:rsidR="00832503" w14:paraId="654AA485" w14:textId="77777777" w:rsidTr="00FB512F">
        <w:trPr>
          <w:trHeight w:val="562"/>
        </w:trPr>
        <w:tc>
          <w:tcPr>
            <w:tcW w:w="5019" w:type="dxa"/>
            <w:tcBorders>
              <w:top w:val="single" w:sz="4" w:space="0" w:color="auto"/>
            </w:tcBorders>
          </w:tcPr>
          <w:p w14:paraId="5E73A720" w14:textId="77777777" w:rsidR="00832503" w:rsidRPr="00832503" w:rsidRDefault="00832503" w:rsidP="00FB512F">
            <w:pPr>
              <w:rPr>
                <w:rFonts w:ascii="Arial" w:hAnsi="Arial" w:cs="Arial"/>
                <w:lang w:val="es-VE"/>
              </w:rPr>
            </w:pPr>
            <w:r w:rsidRPr="00832503">
              <w:rPr>
                <w:rFonts w:ascii="Arial" w:hAnsi="Arial" w:cs="Arial"/>
                <w:b/>
                <w:bCs/>
                <w:lang w:val="es-VE"/>
              </w:rPr>
              <w:t>Nombre:</w:t>
            </w:r>
          </w:p>
          <w:p w14:paraId="15DF5C61" w14:textId="77777777" w:rsidR="00832503" w:rsidRPr="00832503" w:rsidRDefault="00832503" w:rsidP="00FB512F">
            <w:pPr>
              <w:rPr>
                <w:rFonts w:ascii="Arial" w:hAnsi="Arial" w:cs="Arial"/>
                <w:lang w:val="es-VE"/>
              </w:rPr>
            </w:pPr>
            <w:r w:rsidRPr="00832503">
              <w:rPr>
                <w:rFonts w:ascii="Arial" w:hAnsi="Arial" w:cs="Arial"/>
                <w:b/>
                <w:bCs/>
                <w:lang w:val="es-VE"/>
              </w:rPr>
              <w:t>Cargo:</w:t>
            </w:r>
          </w:p>
        </w:tc>
        <w:tc>
          <w:tcPr>
            <w:tcW w:w="2412" w:type="dxa"/>
          </w:tcPr>
          <w:p w14:paraId="34E7C257" w14:textId="77777777" w:rsidR="00832503" w:rsidRPr="00832503" w:rsidRDefault="00832503" w:rsidP="00FB512F">
            <w:pPr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5088" w:type="dxa"/>
            <w:tcBorders>
              <w:top w:val="single" w:sz="4" w:space="0" w:color="auto"/>
            </w:tcBorders>
          </w:tcPr>
          <w:p w14:paraId="3A1759EC" w14:textId="77777777" w:rsidR="00832503" w:rsidRPr="00832503" w:rsidRDefault="00832503" w:rsidP="00FB512F">
            <w:pPr>
              <w:rPr>
                <w:rFonts w:ascii="Arial" w:hAnsi="Arial" w:cs="Arial"/>
                <w:lang w:val="es-VE"/>
              </w:rPr>
            </w:pPr>
            <w:r w:rsidRPr="00832503">
              <w:rPr>
                <w:rFonts w:ascii="Arial" w:hAnsi="Arial" w:cs="Arial"/>
                <w:b/>
                <w:bCs/>
                <w:lang w:val="es-VE"/>
              </w:rPr>
              <w:t>Nombre:</w:t>
            </w:r>
          </w:p>
          <w:p w14:paraId="2CE1962A" w14:textId="77777777" w:rsidR="00832503" w:rsidRPr="00832503" w:rsidRDefault="00832503" w:rsidP="00FB512F">
            <w:pPr>
              <w:rPr>
                <w:rFonts w:ascii="Arial" w:hAnsi="Arial" w:cs="Arial"/>
                <w:lang w:val="es-VE"/>
              </w:rPr>
            </w:pPr>
            <w:r w:rsidRPr="00832503">
              <w:rPr>
                <w:rFonts w:ascii="Arial" w:hAnsi="Arial" w:cs="Arial"/>
                <w:b/>
                <w:bCs/>
                <w:lang w:val="es-VE"/>
              </w:rPr>
              <w:t>Cargo:</w:t>
            </w:r>
          </w:p>
        </w:tc>
      </w:tr>
    </w:tbl>
    <w:p w14:paraId="24D968A3" w14:textId="77777777" w:rsidR="00832503" w:rsidRPr="00A05A50" w:rsidRDefault="00832503" w:rsidP="00A05A50">
      <w:pPr>
        <w:pStyle w:val="Prrafodelista"/>
        <w:ind w:left="720"/>
        <w:jc w:val="both"/>
        <w:rPr>
          <w:rFonts w:ascii="Arial" w:hAnsi="Arial" w:cs="Arial"/>
          <w:lang w:val="es-ES"/>
        </w:rPr>
      </w:pPr>
    </w:p>
    <w:p w14:paraId="3BECDE14" w14:textId="77777777" w:rsidR="00A05A50" w:rsidRPr="00A05A50" w:rsidRDefault="00A05A50" w:rsidP="00A05A50">
      <w:pPr>
        <w:jc w:val="both"/>
        <w:rPr>
          <w:rFonts w:ascii="Arial" w:hAnsi="Arial" w:cs="Arial"/>
          <w:lang w:val="es-ES"/>
        </w:rPr>
      </w:pPr>
    </w:p>
    <w:bookmarkEnd w:id="0"/>
    <w:p w14:paraId="4C80C43C" w14:textId="318EF72A" w:rsidR="00D85BD6" w:rsidRDefault="00412F5B" w:rsidP="00412F5B">
      <w:pPr>
        <w:jc w:val="center"/>
        <w:rPr>
          <w:rFonts w:ascii="Arial" w:eastAsia="Calibri" w:hAnsi="Arial" w:cs="Arial"/>
          <w:b/>
          <w:lang w:val="es-ES"/>
        </w:rPr>
      </w:pPr>
      <w:r>
        <w:rPr>
          <w:rFonts w:ascii="Arial" w:eastAsia="Calibri" w:hAnsi="Arial" w:cs="Arial"/>
          <w:b/>
          <w:lang w:val="es-ES"/>
        </w:rPr>
        <w:t>CONTROL DE CAMBIOS</w:t>
      </w:r>
    </w:p>
    <w:p w14:paraId="54ACE02C" w14:textId="77777777" w:rsidR="00412F5B" w:rsidRPr="00412F5B" w:rsidRDefault="00412F5B" w:rsidP="00412F5B">
      <w:pPr>
        <w:jc w:val="center"/>
        <w:rPr>
          <w:rFonts w:eastAsia="Calibri"/>
          <w:b/>
          <w:lang w:val="es-ES"/>
        </w:rPr>
      </w:pPr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1"/>
        <w:gridCol w:w="1342"/>
        <w:gridCol w:w="5937"/>
      </w:tblGrid>
      <w:tr w:rsidR="00412F5B" w:rsidRPr="00412F5B" w14:paraId="5C3EFAE4" w14:textId="77777777" w:rsidTr="00412F5B">
        <w:trPr>
          <w:trHeight w:val="227"/>
        </w:trPr>
        <w:tc>
          <w:tcPr>
            <w:tcW w:w="1021" w:type="dxa"/>
            <w:shd w:val="clear" w:color="auto" w:fill="D9D9D9" w:themeFill="background1" w:themeFillShade="D9"/>
          </w:tcPr>
          <w:p w14:paraId="7C1E7EE0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412F5B">
              <w:rPr>
                <w:rFonts w:ascii="Arial" w:hAnsi="Arial" w:cs="Arial"/>
                <w:b/>
                <w:bCs/>
                <w:lang w:val="es-MX"/>
              </w:rPr>
              <w:t>Versión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38F66344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412F5B">
              <w:rPr>
                <w:rFonts w:ascii="Arial" w:hAnsi="Arial" w:cs="Arial"/>
                <w:b/>
                <w:bCs/>
                <w:lang w:val="es-MX"/>
              </w:rPr>
              <w:t>Fecha</w:t>
            </w:r>
          </w:p>
        </w:tc>
        <w:tc>
          <w:tcPr>
            <w:tcW w:w="6169" w:type="dxa"/>
            <w:shd w:val="clear" w:color="auto" w:fill="D9D9D9" w:themeFill="background1" w:themeFillShade="D9"/>
          </w:tcPr>
          <w:p w14:paraId="5F4B0656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412F5B">
              <w:rPr>
                <w:rFonts w:ascii="Arial" w:hAnsi="Arial" w:cs="Arial"/>
                <w:b/>
                <w:bCs/>
                <w:lang w:val="es-MX"/>
              </w:rPr>
              <w:t>Descripción del Cambio</w:t>
            </w:r>
          </w:p>
        </w:tc>
      </w:tr>
      <w:tr w:rsidR="00412F5B" w:rsidRPr="00412F5B" w14:paraId="1BF930B4" w14:textId="77777777" w:rsidTr="00412F5B">
        <w:trPr>
          <w:cantSplit/>
          <w:trHeight w:val="227"/>
        </w:trPr>
        <w:tc>
          <w:tcPr>
            <w:tcW w:w="1021" w:type="dxa"/>
            <w:vAlign w:val="center"/>
          </w:tcPr>
          <w:p w14:paraId="772BDB03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  <w:r w:rsidRPr="00412F5B">
              <w:rPr>
                <w:rFonts w:ascii="Arial" w:hAnsi="Arial" w:cs="Arial"/>
                <w:bCs/>
                <w:lang w:val="es-MX"/>
              </w:rPr>
              <w:t>1</w:t>
            </w:r>
          </w:p>
        </w:tc>
        <w:tc>
          <w:tcPr>
            <w:tcW w:w="1110" w:type="dxa"/>
            <w:vAlign w:val="center"/>
          </w:tcPr>
          <w:p w14:paraId="687DE84A" w14:textId="34B0BD6F" w:rsidR="00412F5B" w:rsidRPr="00412F5B" w:rsidRDefault="007012D1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22/04/2021</w:t>
            </w:r>
          </w:p>
        </w:tc>
        <w:tc>
          <w:tcPr>
            <w:tcW w:w="6169" w:type="dxa"/>
          </w:tcPr>
          <w:p w14:paraId="414555CB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both"/>
              <w:rPr>
                <w:rFonts w:ascii="Arial" w:hAnsi="Arial" w:cs="Arial"/>
                <w:bCs/>
                <w:lang w:val="es-MX"/>
              </w:rPr>
            </w:pPr>
            <w:r w:rsidRPr="00412F5B">
              <w:rPr>
                <w:rFonts w:ascii="Arial" w:hAnsi="Arial" w:cs="Arial"/>
                <w:bCs/>
                <w:lang w:val="es-MX"/>
              </w:rPr>
              <w:t>Creación del Documento</w:t>
            </w:r>
          </w:p>
        </w:tc>
      </w:tr>
      <w:tr w:rsidR="00412F5B" w:rsidRPr="00412F5B" w14:paraId="61D4BBF9" w14:textId="77777777" w:rsidTr="00412F5B">
        <w:trPr>
          <w:cantSplit/>
          <w:trHeight w:val="227"/>
        </w:trPr>
        <w:tc>
          <w:tcPr>
            <w:tcW w:w="1021" w:type="dxa"/>
            <w:vAlign w:val="center"/>
          </w:tcPr>
          <w:p w14:paraId="41CE28B5" w14:textId="1DD30AD3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110" w:type="dxa"/>
            <w:vAlign w:val="center"/>
          </w:tcPr>
          <w:p w14:paraId="1CFC6DE4" w14:textId="02E4C7D6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6169" w:type="dxa"/>
          </w:tcPr>
          <w:p w14:paraId="1B1077E8" w14:textId="6568DCA0" w:rsidR="00412F5B" w:rsidRPr="00412F5B" w:rsidRDefault="00412F5B" w:rsidP="00180A0F">
            <w:pPr>
              <w:pStyle w:val="Encabezado"/>
              <w:tabs>
                <w:tab w:val="left" w:pos="1620"/>
              </w:tabs>
              <w:jc w:val="both"/>
              <w:rPr>
                <w:rFonts w:ascii="Arial" w:hAnsi="Arial" w:cs="Arial"/>
                <w:bCs/>
                <w:lang w:val="es-MX"/>
              </w:rPr>
            </w:pPr>
          </w:p>
        </w:tc>
      </w:tr>
    </w:tbl>
    <w:p w14:paraId="1C2F0A5B" w14:textId="6B929B0A" w:rsidR="0020360D" w:rsidRDefault="0020360D" w:rsidP="00412F5B">
      <w:pPr>
        <w:tabs>
          <w:tab w:val="left" w:pos="3240"/>
        </w:tabs>
      </w:pPr>
    </w:p>
    <w:sectPr w:rsidR="0020360D" w:rsidSect="00336F11">
      <w:headerReference w:type="default" r:id="rId8"/>
      <w:footerReference w:type="default" r:id="rId9"/>
      <w:pgSz w:w="12240" w:h="15840"/>
      <w:pgMar w:top="1418" w:right="1701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94F08" w14:textId="77777777" w:rsidR="0068067C" w:rsidRDefault="0068067C">
      <w:r>
        <w:separator/>
      </w:r>
    </w:p>
  </w:endnote>
  <w:endnote w:type="continuationSeparator" w:id="0">
    <w:p w14:paraId="55A875BD" w14:textId="77777777" w:rsidR="0068067C" w:rsidRDefault="0068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32" w:type="dxa"/>
      <w:tblInd w:w="-14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4252"/>
    </w:tblGrid>
    <w:tr w:rsidR="00C07042" w:rsidRPr="00131973" w14:paraId="5002B88E" w14:textId="77777777" w:rsidTr="00621CEF">
      <w:trPr>
        <w:cantSplit/>
      </w:trPr>
      <w:tc>
        <w:tcPr>
          <w:tcW w:w="10632" w:type="dxa"/>
          <w:gridSpan w:val="3"/>
          <w:tcBorders>
            <w:bottom w:val="single" w:sz="4" w:space="0" w:color="auto"/>
          </w:tcBorders>
        </w:tcPr>
        <w:p w14:paraId="3595D46A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jc w:val="right"/>
            <w:rPr>
              <w:rFonts w:ascii="Arial" w:hAnsi="Arial" w:cs="Arial"/>
              <w:b/>
              <w:bCs/>
              <w:sz w:val="22"/>
              <w:szCs w:val="22"/>
              <w:lang w:val="es-ES" w:eastAsia="es-ES"/>
            </w:rPr>
          </w:pP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t xml:space="preserve">Página 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begin"/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instrText xml:space="preserve"> PAGE </w:instrTex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hAnsi="Arial" w:cs="Arial"/>
              <w:noProof/>
              <w:sz w:val="22"/>
              <w:szCs w:val="22"/>
              <w:lang w:val="es-ES" w:eastAsia="es-ES"/>
            </w:rPr>
            <w:t>1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end"/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t xml:space="preserve"> de 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begin"/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instrText xml:space="preserve"> NUMPAGES </w:instrTex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hAnsi="Arial" w:cs="Arial"/>
              <w:noProof/>
              <w:sz w:val="22"/>
              <w:szCs w:val="22"/>
              <w:lang w:val="es-ES" w:eastAsia="es-ES"/>
            </w:rPr>
            <w:t>4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end"/>
          </w:r>
        </w:p>
      </w:tc>
    </w:tr>
    <w:tr w:rsidR="00C07042" w:rsidRPr="00131973" w14:paraId="6C3FA7FB" w14:textId="77777777" w:rsidTr="00621CEF">
      <w:tc>
        <w:tcPr>
          <w:tcW w:w="3261" w:type="dxa"/>
          <w:tcBorders>
            <w:bottom w:val="single" w:sz="4" w:space="0" w:color="auto"/>
          </w:tcBorders>
        </w:tcPr>
        <w:p w14:paraId="136EF575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 w:rsidRPr="00131973">
            <w:rPr>
              <w:rFonts w:ascii="Arial" w:hAnsi="Arial" w:cs="Arial"/>
              <w:sz w:val="20"/>
              <w:lang w:val="es-ES" w:eastAsia="es-ES"/>
            </w:rPr>
            <w:t>Elaboro:</w:t>
          </w:r>
        </w:p>
      </w:tc>
      <w:tc>
        <w:tcPr>
          <w:tcW w:w="3119" w:type="dxa"/>
          <w:tcBorders>
            <w:bottom w:val="single" w:sz="4" w:space="0" w:color="auto"/>
          </w:tcBorders>
        </w:tcPr>
        <w:p w14:paraId="22CB4320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 w:rsidRPr="00131973">
            <w:rPr>
              <w:rFonts w:ascii="Arial" w:hAnsi="Arial" w:cs="Arial"/>
              <w:sz w:val="20"/>
              <w:lang w:val="es-ES" w:eastAsia="es-ES"/>
            </w:rPr>
            <w:t>Reviso:</w:t>
          </w:r>
        </w:p>
      </w:tc>
      <w:tc>
        <w:tcPr>
          <w:tcW w:w="4252" w:type="dxa"/>
          <w:tcBorders>
            <w:bottom w:val="single" w:sz="4" w:space="0" w:color="auto"/>
          </w:tcBorders>
        </w:tcPr>
        <w:p w14:paraId="6ADAF040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 w:rsidRPr="00131973">
            <w:rPr>
              <w:rFonts w:ascii="Arial" w:hAnsi="Arial" w:cs="Arial"/>
              <w:sz w:val="20"/>
              <w:lang w:val="es-ES" w:eastAsia="es-ES"/>
            </w:rPr>
            <w:t>Aprobó:</w:t>
          </w:r>
        </w:p>
      </w:tc>
    </w:tr>
    <w:tr w:rsidR="00C07042" w:rsidRPr="00131973" w14:paraId="43D73384" w14:textId="77777777" w:rsidTr="00621CEF">
      <w:tc>
        <w:tcPr>
          <w:tcW w:w="32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11C3534" w14:textId="19FF8653" w:rsidR="00C07042" w:rsidRPr="00131973" w:rsidRDefault="00621CEF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>
            <w:rPr>
              <w:rFonts w:ascii="Arial" w:hAnsi="Arial" w:cs="Arial"/>
              <w:sz w:val="20"/>
              <w:lang w:val="es-ES" w:eastAsia="es-ES"/>
            </w:rPr>
            <w:t>Ing. Víctor Manuel Padilla Merlano</w:t>
          </w:r>
        </w:p>
      </w:tc>
      <w:tc>
        <w:tcPr>
          <w:tcW w:w="31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31F0D2" w14:textId="1EFD76DF" w:rsidR="00C07042" w:rsidRPr="00131973" w:rsidRDefault="00621CEF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>
            <w:rPr>
              <w:rFonts w:ascii="Arial" w:hAnsi="Arial" w:cs="Arial"/>
              <w:sz w:val="20"/>
              <w:lang w:val="es-ES" w:eastAsia="es-ES"/>
            </w:rPr>
            <w:t>Ing. Victor Manuel Agudelo Ríos</w:t>
          </w:r>
        </w:p>
      </w:tc>
      <w:tc>
        <w:tcPr>
          <w:tcW w:w="42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F07578" w14:textId="6E84DC18" w:rsidR="00C07042" w:rsidRPr="00131973" w:rsidRDefault="00621CEF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>
            <w:rPr>
              <w:rFonts w:ascii="Arial" w:hAnsi="Arial" w:cs="Arial"/>
              <w:sz w:val="20"/>
              <w:lang w:val="es-ES" w:eastAsia="es-ES"/>
            </w:rPr>
            <w:t>Comité Institucional de Gestión y Desempeño</w:t>
          </w:r>
        </w:p>
      </w:tc>
    </w:tr>
  </w:tbl>
  <w:p w14:paraId="31E02E43" w14:textId="77777777" w:rsidR="00C07042" w:rsidRPr="00956784" w:rsidRDefault="00C07042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5EEE8" w14:textId="77777777" w:rsidR="0068067C" w:rsidRDefault="0068067C">
      <w:r>
        <w:separator/>
      </w:r>
    </w:p>
  </w:footnote>
  <w:footnote w:type="continuationSeparator" w:id="0">
    <w:p w14:paraId="76013A9F" w14:textId="77777777" w:rsidR="0068067C" w:rsidRDefault="00680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4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42"/>
      <w:gridCol w:w="1748"/>
      <w:gridCol w:w="2126"/>
      <w:gridCol w:w="1835"/>
      <w:gridCol w:w="2691"/>
    </w:tblGrid>
    <w:tr w:rsidR="00655EE8" w14:paraId="6500EF5E" w14:textId="77777777" w:rsidTr="00621CEF">
      <w:trPr>
        <w:cantSplit/>
        <w:trHeight w:val="697"/>
        <w:jc w:val="center"/>
      </w:trPr>
      <w:tc>
        <w:tcPr>
          <w:tcW w:w="2642" w:type="dxa"/>
          <w:vMerge w:val="restart"/>
        </w:tcPr>
        <w:p w14:paraId="08B68763" w14:textId="2359F0EF" w:rsidR="00655EE8" w:rsidRDefault="00655EE8" w:rsidP="00655EE8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0956E848" wp14:editId="25114A3E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1588770" cy="1445260"/>
                <wp:effectExtent l="0" t="0" r="0" b="254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877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09" w:type="dxa"/>
          <w:gridSpan w:val="3"/>
          <w:vAlign w:val="center"/>
        </w:tcPr>
        <w:p w14:paraId="5D748634" w14:textId="2817AC9D" w:rsidR="00655EE8" w:rsidRDefault="00CC4F14" w:rsidP="00655EE8">
          <w:pPr>
            <w:pStyle w:val="Encabezado"/>
            <w:jc w:val="center"/>
            <w:rPr>
              <w:rFonts w:ascii="Arial" w:hAnsi="Arial" w:cs="Arial"/>
              <w:b/>
              <w:bCs/>
              <w:sz w:val="28"/>
            </w:rPr>
          </w:pPr>
          <w:r>
            <w:rPr>
              <w:rFonts w:ascii="Arial" w:hAnsi="Arial" w:cs="Arial"/>
              <w:b/>
              <w:bCs/>
              <w:sz w:val="28"/>
            </w:rPr>
            <w:t>FORMATO</w:t>
          </w:r>
        </w:p>
      </w:tc>
      <w:tc>
        <w:tcPr>
          <w:tcW w:w="2691" w:type="dxa"/>
          <w:vMerge w:val="restart"/>
        </w:tcPr>
        <w:p w14:paraId="5A4D5D4B" w14:textId="62B0F916" w:rsidR="00655EE8" w:rsidRDefault="00655EE8" w:rsidP="00655EE8">
          <w:pPr>
            <w:pStyle w:val="Encabezado"/>
            <w:jc w:val="center"/>
          </w:pPr>
          <w:r w:rsidRPr="001C001E">
            <w:rPr>
              <w:noProof/>
            </w:rPr>
            <w:drawing>
              <wp:inline distT="0" distB="0" distL="0" distR="0" wp14:anchorId="6619D969" wp14:editId="495F28E7">
                <wp:extent cx="1600200" cy="161925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55EE8" w14:paraId="562299CE" w14:textId="77777777" w:rsidTr="00621CEF">
      <w:trPr>
        <w:cantSplit/>
        <w:trHeight w:val="1274"/>
        <w:jc w:val="center"/>
      </w:trPr>
      <w:tc>
        <w:tcPr>
          <w:tcW w:w="2642" w:type="dxa"/>
          <w:vMerge/>
        </w:tcPr>
        <w:p w14:paraId="6FEBE347" w14:textId="77777777" w:rsidR="00655EE8" w:rsidRDefault="00655EE8" w:rsidP="00655EE8">
          <w:pPr>
            <w:pStyle w:val="Encabezado"/>
          </w:pPr>
        </w:p>
      </w:tc>
      <w:tc>
        <w:tcPr>
          <w:tcW w:w="5709" w:type="dxa"/>
          <w:gridSpan w:val="3"/>
          <w:vAlign w:val="center"/>
        </w:tcPr>
        <w:p w14:paraId="477B1DD8" w14:textId="33078031" w:rsidR="00655EE8" w:rsidRDefault="00A2298B" w:rsidP="00655EE8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bCs/>
              <w:sz w:val="28"/>
            </w:rPr>
          </w:pPr>
          <w:r>
            <w:rPr>
              <w:rFonts w:ascii="Arial" w:hAnsi="Arial" w:cs="Arial"/>
              <w:b/>
            </w:rPr>
            <w:t xml:space="preserve">DEFINICIÓN DEL </w:t>
          </w:r>
          <w:r w:rsidR="00A05A50">
            <w:rPr>
              <w:rFonts w:ascii="Arial" w:hAnsi="Arial" w:cs="Arial"/>
              <w:b/>
            </w:rPr>
            <w:t>PROYECTO</w:t>
          </w:r>
        </w:p>
      </w:tc>
      <w:tc>
        <w:tcPr>
          <w:tcW w:w="2691" w:type="dxa"/>
          <w:vMerge/>
        </w:tcPr>
        <w:p w14:paraId="5934B578" w14:textId="77777777" w:rsidR="00655EE8" w:rsidRDefault="00655EE8" w:rsidP="00655EE8">
          <w:pPr>
            <w:pStyle w:val="Encabezado"/>
          </w:pPr>
        </w:p>
      </w:tc>
    </w:tr>
    <w:tr w:rsidR="00655EE8" w14:paraId="3CEAD72D" w14:textId="77777777" w:rsidTr="00621CEF">
      <w:trPr>
        <w:cantSplit/>
        <w:trHeight w:val="426"/>
        <w:jc w:val="center"/>
      </w:trPr>
      <w:tc>
        <w:tcPr>
          <w:tcW w:w="2642" w:type="dxa"/>
          <w:vMerge/>
        </w:tcPr>
        <w:p w14:paraId="08734C2E" w14:textId="77777777" w:rsidR="00655EE8" w:rsidRDefault="00655EE8" w:rsidP="00655EE8">
          <w:pPr>
            <w:pStyle w:val="Encabezado"/>
          </w:pPr>
        </w:p>
      </w:tc>
      <w:tc>
        <w:tcPr>
          <w:tcW w:w="1748" w:type="dxa"/>
          <w:vAlign w:val="center"/>
        </w:tcPr>
        <w:p w14:paraId="4A3E3A1B" w14:textId="546E15EE" w:rsidR="00655EE8" w:rsidRPr="00625E12" w:rsidRDefault="00655EE8" w:rsidP="00655EE8">
          <w:pPr>
            <w:pStyle w:val="Encabezado"/>
            <w:jc w:val="center"/>
            <w:rPr>
              <w:ins w:id="2" w:author="JOSE IGNACIO M" w:date="2020-11-16T10:28:00Z"/>
              <w:rFonts w:ascii="Arial" w:hAnsi="Arial" w:cs="Arial"/>
              <w:b/>
              <w:sz w:val="18"/>
              <w:szCs w:val="16"/>
              <w:lang w:val="es-MX"/>
            </w:rPr>
          </w:pPr>
          <w:r w:rsidRPr="00625E12">
            <w:rPr>
              <w:rFonts w:ascii="Arial" w:hAnsi="Arial" w:cs="Arial"/>
              <w:b/>
              <w:sz w:val="18"/>
              <w:szCs w:val="16"/>
              <w:lang w:val="es-MX"/>
            </w:rPr>
            <w:t xml:space="preserve">Código: </w:t>
          </w:r>
          <w:r w:rsidR="00621CEF">
            <w:rPr>
              <w:rFonts w:ascii="Arial" w:hAnsi="Arial" w:cs="Arial"/>
              <w:b/>
              <w:sz w:val="18"/>
              <w:szCs w:val="16"/>
              <w:lang w:val="es-MX"/>
            </w:rPr>
            <w:t>GM-FT-13</w:t>
          </w:r>
        </w:p>
        <w:p w14:paraId="5047FCE4" w14:textId="3971C041" w:rsidR="00655EE8" w:rsidRPr="0026066E" w:rsidRDefault="00655EE8" w:rsidP="00655EE8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2126" w:type="dxa"/>
          <w:vAlign w:val="center"/>
        </w:tcPr>
        <w:p w14:paraId="74BDA3EC" w14:textId="0E2C5281" w:rsidR="00655EE8" w:rsidRPr="00625E12" w:rsidRDefault="00655EE8" w:rsidP="00655EE8">
          <w:pPr>
            <w:pStyle w:val="Encabezado"/>
            <w:jc w:val="center"/>
            <w:rPr>
              <w:ins w:id="3" w:author="JOSE IGNACIO M" w:date="2020-11-16T10:28:00Z"/>
              <w:rFonts w:ascii="Arial" w:hAnsi="Arial" w:cs="Arial"/>
              <w:b/>
              <w:sz w:val="18"/>
            </w:rPr>
          </w:pPr>
          <w:r w:rsidRPr="00625E12">
            <w:rPr>
              <w:rFonts w:ascii="Arial" w:hAnsi="Arial" w:cs="Arial"/>
              <w:b/>
              <w:sz w:val="18"/>
            </w:rPr>
            <w:t xml:space="preserve">Versión: </w:t>
          </w:r>
          <w:r w:rsidR="00621CEF">
            <w:rPr>
              <w:rFonts w:ascii="Arial" w:hAnsi="Arial" w:cs="Arial"/>
              <w:b/>
              <w:sz w:val="18"/>
            </w:rPr>
            <w:t>1</w:t>
          </w:r>
        </w:p>
        <w:p w14:paraId="2A46808F" w14:textId="5BE952BB" w:rsidR="00655EE8" w:rsidRDefault="00655EE8" w:rsidP="00655EE8">
          <w:pPr>
            <w:pStyle w:val="Encabezado"/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1835" w:type="dxa"/>
          <w:vAlign w:val="center"/>
        </w:tcPr>
        <w:p w14:paraId="72EF6027" w14:textId="5B80AFD6" w:rsidR="00655EE8" w:rsidRDefault="00655EE8" w:rsidP="00655EE8">
          <w:pPr>
            <w:pStyle w:val="Encabezado"/>
            <w:jc w:val="center"/>
            <w:rPr>
              <w:rFonts w:ascii="Arial" w:hAnsi="Arial" w:cs="Arial"/>
              <w:b/>
              <w:sz w:val="18"/>
            </w:rPr>
          </w:pPr>
          <w:r w:rsidRPr="00625E12">
            <w:rPr>
              <w:rFonts w:ascii="Arial" w:hAnsi="Arial" w:cs="Arial"/>
              <w:b/>
              <w:sz w:val="18"/>
            </w:rPr>
            <w:t>Fecha:</w:t>
          </w:r>
          <w:r w:rsidR="00621CEF">
            <w:rPr>
              <w:rFonts w:ascii="Arial" w:hAnsi="Arial" w:cs="Arial"/>
              <w:b/>
              <w:sz w:val="18"/>
            </w:rPr>
            <w:t xml:space="preserve"> 22/04/2021</w:t>
          </w:r>
        </w:p>
        <w:p w14:paraId="6DBEB01C" w14:textId="22E2D418" w:rsidR="00655EE8" w:rsidRDefault="00655EE8" w:rsidP="00655EE8">
          <w:pPr>
            <w:pStyle w:val="Encabezado"/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2691" w:type="dxa"/>
          <w:vMerge/>
        </w:tcPr>
        <w:p w14:paraId="47770AEC" w14:textId="77777777" w:rsidR="00655EE8" w:rsidRDefault="00655EE8" w:rsidP="00655EE8">
          <w:pPr>
            <w:pStyle w:val="Encabezado"/>
          </w:pPr>
        </w:p>
      </w:tc>
    </w:tr>
  </w:tbl>
  <w:p w14:paraId="25601BDC" w14:textId="77777777" w:rsidR="00C07042" w:rsidRDefault="00C07042" w:rsidP="00655EE8">
    <w:pPr>
      <w:ind w:left="360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D6A"/>
    <w:multiLevelType w:val="hybridMultilevel"/>
    <w:tmpl w:val="4A1453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1B82"/>
    <w:multiLevelType w:val="hybridMultilevel"/>
    <w:tmpl w:val="ECD42DC6"/>
    <w:lvl w:ilvl="0" w:tplc="C3FAF2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748E9"/>
    <w:multiLevelType w:val="hybridMultilevel"/>
    <w:tmpl w:val="922E79D6"/>
    <w:lvl w:ilvl="0" w:tplc="C3FAF2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D0764"/>
    <w:multiLevelType w:val="hybridMultilevel"/>
    <w:tmpl w:val="80D6202A"/>
    <w:lvl w:ilvl="0" w:tplc="62C6A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06A11"/>
    <w:multiLevelType w:val="hybridMultilevel"/>
    <w:tmpl w:val="94EC9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5523B"/>
    <w:multiLevelType w:val="multilevel"/>
    <w:tmpl w:val="E5D49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CEF39E7"/>
    <w:multiLevelType w:val="hybridMultilevel"/>
    <w:tmpl w:val="D152B0DC"/>
    <w:lvl w:ilvl="0" w:tplc="62C6A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63"/>
    <w:rsid w:val="000077F7"/>
    <w:rsid w:val="00012E70"/>
    <w:rsid w:val="00012EC5"/>
    <w:rsid w:val="000147D9"/>
    <w:rsid w:val="000150BF"/>
    <w:rsid w:val="00015AE1"/>
    <w:rsid w:val="00024AD2"/>
    <w:rsid w:val="00025AE9"/>
    <w:rsid w:val="00041307"/>
    <w:rsid w:val="000435D1"/>
    <w:rsid w:val="000468E7"/>
    <w:rsid w:val="000619E5"/>
    <w:rsid w:val="0006515A"/>
    <w:rsid w:val="0006647D"/>
    <w:rsid w:val="00072A5B"/>
    <w:rsid w:val="00073A9C"/>
    <w:rsid w:val="00074E41"/>
    <w:rsid w:val="000A0431"/>
    <w:rsid w:val="000A7A0B"/>
    <w:rsid w:val="000C1AF9"/>
    <w:rsid w:val="000F2CDF"/>
    <w:rsid w:val="00101566"/>
    <w:rsid w:val="001260B8"/>
    <w:rsid w:val="001305CD"/>
    <w:rsid w:val="00131973"/>
    <w:rsid w:val="00133DF4"/>
    <w:rsid w:val="00137847"/>
    <w:rsid w:val="00157F85"/>
    <w:rsid w:val="00163CF2"/>
    <w:rsid w:val="001755FE"/>
    <w:rsid w:val="0019352D"/>
    <w:rsid w:val="001A40C3"/>
    <w:rsid w:val="001B3AD0"/>
    <w:rsid w:val="001B7FFC"/>
    <w:rsid w:val="001C6630"/>
    <w:rsid w:val="001D07E0"/>
    <w:rsid w:val="001E2176"/>
    <w:rsid w:val="001E268F"/>
    <w:rsid w:val="001E29F8"/>
    <w:rsid w:val="001E586F"/>
    <w:rsid w:val="0020360D"/>
    <w:rsid w:val="002039A2"/>
    <w:rsid w:val="002057CE"/>
    <w:rsid w:val="002068DC"/>
    <w:rsid w:val="002131C3"/>
    <w:rsid w:val="00213E5B"/>
    <w:rsid w:val="002145CA"/>
    <w:rsid w:val="002177FA"/>
    <w:rsid w:val="0023240C"/>
    <w:rsid w:val="0024515E"/>
    <w:rsid w:val="00253068"/>
    <w:rsid w:val="002743EF"/>
    <w:rsid w:val="00275137"/>
    <w:rsid w:val="00275236"/>
    <w:rsid w:val="00293954"/>
    <w:rsid w:val="00295146"/>
    <w:rsid w:val="0029698D"/>
    <w:rsid w:val="00296D2B"/>
    <w:rsid w:val="002A1627"/>
    <w:rsid w:val="002B3CB4"/>
    <w:rsid w:val="002B5794"/>
    <w:rsid w:val="002B6633"/>
    <w:rsid w:val="002B66AE"/>
    <w:rsid w:val="002B79B1"/>
    <w:rsid w:val="002C7E7B"/>
    <w:rsid w:val="002D406B"/>
    <w:rsid w:val="002D6CF4"/>
    <w:rsid w:val="003042FD"/>
    <w:rsid w:val="00307921"/>
    <w:rsid w:val="003143ED"/>
    <w:rsid w:val="00322840"/>
    <w:rsid w:val="0033394C"/>
    <w:rsid w:val="0033443B"/>
    <w:rsid w:val="00336F11"/>
    <w:rsid w:val="00340A3D"/>
    <w:rsid w:val="003413BC"/>
    <w:rsid w:val="00342C89"/>
    <w:rsid w:val="00344AA9"/>
    <w:rsid w:val="00346AA1"/>
    <w:rsid w:val="00350485"/>
    <w:rsid w:val="00350B36"/>
    <w:rsid w:val="0035135A"/>
    <w:rsid w:val="003518F2"/>
    <w:rsid w:val="00352271"/>
    <w:rsid w:val="00360F4C"/>
    <w:rsid w:val="0038524A"/>
    <w:rsid w:val="00385839"/>
    <w:rsid w:val="00391D76"/>
    <w:rsid w:val="003A26E3"/>
    <w:rsid w:val="003A3CDC"/>
    <w:rsid w:val="003B3AFF"/>
    <w:rsid w:val="003B4324"/>
    <w:rsid w:val="003B4CCB"/>
    <w:rsid w:val="003C0133"/>
    <w:rsid w:val="003C1467"/>
    <w:rsid w:val="003C7F22"/>
    <w:rsid w:val="003C7F50"/>
    <w:rsid w:val="003D0DD2"/>
    <w:rsid w:val="003D1D15"/>
    <w:rsid w:val="003D74AA"/>
    <w:rsid w:val="003E5541"/>
    <w:rsid w:val="003E68F4"/>
    <w:rsid w:val="0041028B"/>
    <w:rsid w:val="00411C21"/>
    <w:rsid w:val="00412F5B"/>
    <w:rsid w:val="00415EA2"/>
    <w:rsid w:val="00422827"/>
    <w:rsid w:val="004251A4"/>
    <w:rsid w:val="0043592E"/>
    <w:rsid w:val="00443B52"/>
    <w:rsid w:val="00446339"/>
    <w:rsid w:val="00452279"/>
    <w:rsid w:val="00455534"/>
    <w:rsid w:val="004670C6"/>
    <w:rsid w:val="00472A78"/>
    <w:rsid w:val="00477396"/>
    <w:rsid w:val="00477801"/>
    <w:rsid w:val="0048369C"/>
    <w:rsid w:val="00496BEA"/>
    <w:rsid w:val="004A054F"/>
    <w:rsid w:val="004A425D"/>
    <w:rsid w:val="004A70FD"/>
    <w:rsid w:val="004B05A1"/>
    <w:rsid w:val="004B0A2B"/>
    <w:rsid w:val="004B13D3"/>
    <w:rsid w:val="004B6900"/>
    <w:rsid w:val="004B6F94"/>
    <w:rsid w:val="004C0EB6"/>
    <w:rsid w:val="004C37C3"/>
    <w:rsid w:val="004D465E"/>
    <w:rsid w:val="004D75F6"/>
    <w:rsid w:val="004E5C56"/>
    <w:rsid w:val="004E7AE7"/>
    <w:rsid w:val="004F09D9"/>
    <w:rsid w:val="004F217B"/>
    <w:rsid w:val="004F5396"/>
    <w:rsid w:val="0050296B"/>
    <w:rsid w:val="00507317"/>
    <w:rsid w:val="00515627"/>
    <w:rsid w:val="005160AF"/>
    <w:rsid w:val="00521498"/>
    <w:rsid w:val="00525357"/>
    <w:rsid w:val="005325DD"/>
    <w:rsid w:val="00532616"/>
    <w:rsid w:val="0053389E"/>
    <w:rsid w:val="00540D30"/>
    <w:rsid w:val="00541071"/>
    <w:rsid w:val="00545FC3"/>
    <w:rsid w:val="00546DA4"/>
    <w:rsid w:val="00562107"/>
    <w:rsid w:val="005645FE"/>
    <w:rsid w:val="00567E4A"/>
    <w:rsid w:val="00571A9A"/>
    <w:rsid w:val="00572382"/>
    <w:rsid w:val="00581E4E"/>
    <w:rsid w:val="005832CD"/>
    <w:rsid w:val="005867D9"/>
    <w:rsid w:val="00590169"/>
    <w:rsid w:val="0059152C"/>
    <w:rsid w:val="00592D3D"/>
    <w:rsid w:val="00594217"/>
    <w:rsid w:val="005969E1"/>
    <w:rsid w:val="005973AC"/>
    <w:rsid w:val="005A1B37"/>
    <w:rsid w:val="005D0C8C"/>
    <w:rsid w:val="005D6165"/>
    <w:rsid w:val="005E0FF2"/>
    <w:rsid w:val="005E1C11"/>
    <w:rsid w:val="005E32EB"/>
    <w:rsid w:val="005E3CE5"/>
    <w:rsid w:val="005E667E"/>
    <w:rsid w:val="005F27F8"/>
    <w:rsid w:val="005F4E5D"/>
    <w:rsid w:val="00604E60"/>
    <w:rsid w:val="006074D6"/>
    <w:rsid w:val="00612A6E"/>
    <w:rsid w:val="00621CEF"/>
    <w:rsid w:val="00625FC0"/>
    <w:rsid w:val="006359D9"/>
    <w:rsid w:val="006514D7"/>
    <w:rsid w:val="00655EE8"/>
    <w:rsid w:val="00656921"/>
    <w:rsid w:val="0065703C"/>
    <w:rsid w:val="006604F7"/>
    <w:rsid w:val="00661F93"/>
    <w:rsid w:val="00662708"/>
    <w:rsid w:val="0066592C"/>
    <w:rsid w:val="0067396F"/>
    <w:rsid w:val="0067448B"/>
    <w:rsid w:val="0068067C"/>
    <w:rsid w:val="006827E3"/>
    <w:rsid w:val="00683E22"/>
    <w:rsid w:val="00685AA9"/>
    <w:rsid w:val="0069316A"/>
    <w:rsid w:val="00693E1D"/>
    <w:rsid w:val="006B21D3"/>
    <w:rsid w:val="006C2FC9"/>
    <w:rsid w:val="006C74C1"/>
    <w:rsid w:val="006D65FA"/>
    <w:rsid w:val="006E0EC8"/>
    <w:rsid w:val="006E392F"/>
    <w:rsid w:val="006E49C6"/>
    <w:rsid w:val="007012D1"/>
    <w:rsid w:val="007113C3"/>
    <w:rsid w:val="00714D1E"/>
    <w:rsid w:val="00735128"/>
    <w:rsid w:val="00741576"/>
    <w:rsid w:val="007427FB"/>
    <w:rsid w:val="007430C2"/>
    <w:rsid w:val="0074627C"/>
    <w:rsid w:val="007537E3"/>
    <w:rsid w:val="0076448A"/>
    <w:rsid w:val="00780E78"/>
    <w:rsid w:val="0079145F"/>
    <w:rsid w:val="007A4638"/>
    <w:rsid w:val="007B5491"/>
    <w:rsid w:val="007B6635"/>
    <w:rsid w:val="007C3772"/>
    <w:rsid w:val="007D4C51"/>
    <w:rsid w:val="007D649F"/>
    <w:rsid w:val="007D6E1D"/>
    <w:rsid w:val="007F007C"/>
    <w:rsid w:val="007F15C7"/>
    <w:rsid w:val="007F3EDE"/>
    <w:rsid w:val="00803A5F"/>
    <w:rsid w:val="00811715"/>
    <w:rsid w:val="0081267A"/>
    <w:rsid w:val="00820CEF"/>
    <w:rsid w:val="00821D9B"/>
    <w:rsid w:val="00830CBE"/>
    <w:rsid w:val="00832503"/>
    <w:rsid w:val="00832566"/>
    <w:rsid w:val="00850FF5"/>
    <w:rsid w:val="00851853"/>
    <w:rsid w:val="00864990"/>
    <w:rsid w:val="008826F5"/>
    <w:rsid w:val="00890FE4"/>
    <w:rsid w:val="00895174"/>
    <w:rsid w:val="00896046"/>
    <w:rsid w:val="008A1807"/>
    <w:rsid w:val="008A7E2C"/>
    <w:rsid w:val="008B1749"/>
    <w:rsid w:val="008B38FD"/>
    <w:rsid w:val="008B4657"/>
    <w:rsid w:val="008B7C3E"/>
    <w:rsid w:val="008C2E0A"/>
    <w:rsid w:val="008D22F3"/>
    <w:rsid w:val="008D68DE"/>
    <w:rsid w:val="008E0B63"/>
    <w:rsid w:val="008F05B0"/>
    <w:rsid w:val="008F2D46"/>
    <w:rsid w:val="00902D35"/>
    <w:rsid w:val="0090474A"/>
    <w:rsid w:val="00916EBE"/>
    <w:rsid w:val="00932542"/>
    <w:rsid w:val="00956784"/>
    <w:rsid w:val="009735DC"/>
    <w:rsid w:val="009809CF"/>
    <w:rsid w:val="0099018C"/>
    <w:rsid w:val="00991182"/>
    <w:rsid w:val="009950C0"/>
    <w:rsid w:val="009B24B6"/>
    <w:rsid w:val="009D2018"/>
    <w:rsid w:val="009D54CD"/>
    <w:rsid w:val="009E01F5"/>
    <w:rsid w:val="009E0801"/>
    <w:rsid w:val="009E1F01"/>
    <w:rsid w:val="009E46D0"/>
    <w:rsid w:val="009F1036"/>
    <w:rsid w:val="00A05A50"/>
    <w:rsid w:val="00A06109"/>
    <w:rsid w:val="00A101EA"/>
    <w:rsid w:val="00A10C19"/>
    <w:rsid w:val="00A126FA"/>
    <w:rsid w:val="00A2298B"/>
    <w:rsid w:val="00A2558F"/>
    <w:rsid w:val="00A34883"/>
    <w:rsid w:val="00A35653"/>
    <w:rsid w:val="00A357B8"/>
    <w:rsid w:val="00A36974"/>
    <w:rsid w:val="00A4366B"/>
    <w:rsid w:val="00A44C7D"/>
    <w:rsid w:val="00A46251"/>
    <w:rsid w:val="00A47FD4"/>
    <w:rsid w:val="00A50ED9"/>
    <w:rsid w:val="00A52EFE"/>
    <w:rsid w:val="00A5526F"/>
    <w:rsid w:val="00A55453"/>
    <w:rsid w:val="00A567D8"/>
    <w:rsid w:val="00A5751C"/>
    <w:rsid w:val="00A60C40"/>
    <w:rsid w:val="00A71FD6"/>
    <w:rsid w:val="00A72859"/>
    <w:rsid w:val="00A76D96"/>
    <w:rsid w:val="00A83039"/>
    <w:rsid w:val="00A87C67"/>
    <w:rsid w:val="00A94DA7"/>
    <w:rsid w:val="00A94DDD"/>
    <w:rsid w:val="00A95266"/>
    <w:rsid w:val="00A962EE"/>
    <w:rsid w:val="00AA7EB3"/>
    <w:rsid w:val="00AB0931"/>
    <w:rsid w:val="00AB4B9D"/>
    <w:rsid w:val="00AB5F69"/>
    <w:rsid w:val="00AC0C15"/>
    <w:rsid w:val="00AC7826"/>
    <w:rsid w:val="00AD2CF8"/>
    <w:rsid w:val="00AD774E"/>
    <w:rsid w:val="00AD78D6"/>
    <w:rsid w:val="00AE039D"/>
    <w:rsid w:val="00AE3D96"/>
    <w:rsid w:val="00AF03A2"/>
    <w:rsid w:val="00AF7A40"/>
    <w:rsid w:val="00B1023E"/>
    <w:rsid w:val="00B11848"/>
    <w:rsid w:val="00B14A04"/>
    <w:rsid w:val="00B34C16"/>
    <w:rsid w:val="00B40F9B"/>
    <w:rsid w:val="00B47DB9"/>
    <w:rsid w:val="00B510FA"/>
    <w:rsid w:val="00B518DD"/>
    <w:rsid w:val="00B62F66"/>
    <w:rsid w:val="00B858E0"/>
    <w:rsid w:val="00B91EE5"/>
    <w:rsid w:val="00B9224A"/>
    <w:rsid w:val="00B969AA"/>
    <w:rsid w:val="00BA5967"/>
    <w:rsid w:val="00BB3F89"/>
    <w:rsid w:val="00BB6B09"/>
    <w:rsid w:val="00BD66F3"/>
    <w:rsid w:val="00BD7E64"/>
    <w:rsid w:val="00BF3804"/>
    <w:rsid w:val="00C07042"/>
    <w:rsid w:val="00C122BD"/>
    <w:rsid w:val="00C13A55"/>
    <w:rsid w:val="00C3553B"/>
    <w:rsid w:val="00C45FBE"/>
    <w:rsid w:val="00C46A46"/>
    <w:rsid w:val="00C478AD"/>
    <w:rsid w:val="00C55731"/>
    <w:rsid w:val="00C71493"/>
    <w:rsid w:val="00C720C6"/>
    <w:rsid w:val="00C72456"/>
    <w:rsid w:val="00C94593"/>
    <w:rsid w:val="00C950E6"/>
    <w:rsid w:val="00C96169"/>
    <w:rsid w:val="00C96739"/>
    <w:rsid w:val="00CA62D5"/>
    <w:rsid w:val="00CB5A19"/>
    <w:rsid w:val="00CC4F14"/>
    <w:rsid w:val="00CD42CA"/>
    <w:rsid w:val="00CD7A26"/>
    <w:rsid w:val="00CF7CC3"/>
    <w:rsid w:val="00D1626D"/>
    <w:rsid w:val="00D17C52"/>
    <w:rsid w:val="00D20B6E"/>
    <w:rsid w:val="00D23896"/>
    <w:rsid w:val="00D249CD"/>
    <w:rsid w:val="00D25490"/>
    <w:rsid w:val="00D304AC"/>
    <w:rsid w:val="00D34040"/>
    <w:rsid w:val="00D50238"/>
    <w:rsid w:val="00D50765"/>
    <w:rsid w:val="00D6075E"/>
    <w:rsid w:val="00D6249E"/>
    <w:rsid w:val="00D6463C"/>
    <w:rsid w:val="00D657D3"/>
    <w:rsid w:val="00D70F0D"/>
    <w:rsid w:val="00D72B57"/>
    <w:rsid w:val="00D845A4"/>
    <w:rsid w:val="00D85BD6"/>
    <w:rsid w:val="00D87567"/>
    <w:rsid w:val="00D87C94"/>
    <w:rsid w:val="00D95676"/>
    <w:rsid w:val="00DA3E85"/>
    <w:rsid w:val="00DA5928"/>
    <w:rsid w:val="00DA6062"/>
    <w:rsid w:val="00DB2390"/>
    <w:rsid w:val="00DB58F8"/>
    <w:rsid w:val="00DC0A84"/>
    <w:rsid w:val="00DC19CB"/>
    <w:rsid w:val="00DF1C04"/>
    <w:rsid w:val="00DF2F43"/>
    <w:rsid w:val="00DF47F7"/>
    <w:rsid w:val="00DF728C"/>
    <w:rsid w:val="00E01532"/>
    <w:rsid w:val="00E0242F"/>
    <w:rsid w:val="00E14EF3"/>
    <w:rsid w:val="00E16118"/>
    <w:rsid w:val="00E2264E"/>
    <w:rsid w:val="00E228C4"/>
    <w:rsid w:val="00E4023D"/>
    <w:rsid w:val="00E421DD"/>
    <w:rsid w:val="00E51BA7"/>
    <w:rsid w:val="00E545C6"/>
    <w:rsid w:val="00E566FD"/>
    <w:rsid w:val="00E61FBC"/>
    <w:rsid w:val="00E723C3"/>
    <w:rsid w:val="00E7298B"/>
    <w:rsid w:val="00E76560"/>
    <w:rsid w:val="00E81125"/>
    <w:rsid w:val="00E81C61"/>
    <w:rsid w:val="00E8301C"/>
    <w:rsid w:val="00E931C3"/>
    <w:rsid w:val="00E9733D"/>
    <w:rsid w:val="00EA574B"/>
    <w:rsid w:val="00EC2D81"/>
    <w:rsid w:val="00EC47D3"/>
    <w:rsid w:val="00EC6B17"/>
    <w:rsid w:val="00ED00B6"/>
    <w:rsid w:val="00ED1714"/>
    <w:rsid w:val="00ED200D"/>
    <w:rsid w:val="00ED52C0"/>
    <w:rsid w:val="00ED797C"/>
    <w:rsid w:val="00EE1D51"/>
    <w:rsid w:val="00EE28F2"/>
    <w:rsid w:val="00EE4692"/>
    <w:rsid w:val="00EF303D"/>
    <w:rsid w:val="00EF4D2E"/>
    <w:rsid w:val="00EF5141"/>
    <w:rsid w:val="00EF6B97"/>
    <w:rsid w:val="00F003F4"/>
    <w:rsid w:val="00F0055D"/>
    <w:rsid w:val="00F11530"/>
    <w:rsid w:val="00F16802"/>
    <w:rsid w:val="00F172ED"/>
    <w:rsid w:val="00F202FA"/>
    <w:rsid w:val="00F2047D"/>
    <w:rsid w:val="00F30292"/>
    <w:rsid w:val="00F306A0"/>
    <w:rsid w:val="00F31C3F"/>
    <w:rsid w:val="00F365C4"/>
    <w:rsid w:val="00F410B9"/>
    <w:rsid w:val="00F41FBE"/>
    <w:rsid w:val="00F438AF"/>
    <w:rsid w:val="00F46C7E"/>
    <w:rsid w:val="00F5415B"/>
    <w:rsid w:val="00F559AE"/>
    <w:rsid w:val="00F6046C"/>
    <w:rsid w:val="00F62649"/>
    <w:rsid w:val="00F6524E"/>
    <w:rsid w:val="00F67BBE"/>
    <w:rsid w:val="00F71948"/>
    <w:rsid w:val="00F74532"/>
    <w:rsid w:val="00F75A91"/>
    <w:rsid w:val="00F81008"/>
    <w:rsid w:val="00F86368"/>
    <w:rsid w:val="00F873E3"/>
    <w:rsid w:val="00FA08CA"/>
    <w:rsid w:val="00FB3EDC"/>
    <w:rsid w:val="00FB788F"/>
    <w:rsid w:val="00FC1D95"/>
    <w:rsid w:val="00FC4FBC"/>
    <w:rsid w:val="00FD7E69"/>
    <w:rsid w:val="00FE51B2"/>
    <w:rsid w:val="00FF1DF4"/>
    <w:rsid w:val="00FF51BB"/>
    <w:rsid w:val="00FF7C1A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0D2A6D"/>
  <w15:chartTrackingRefBased/>
  <w15:docId w15:val="{E5B9EC10-68E4-46FA-B19F-B7BE11C0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0C"/>
    <w:rPr>
      <w:rFonts w:ascii="Tahoma" w:hAnsi="Tahoma"/>
      <w:sz w:val="24"/>
      <w:lang w:val="es-CO" w:eastAsia="en-US"/>
    </w:rPr>
  </w:style>
  <w:style w:type="paragraph" w:styleId="Ttulo1">
    <w:name w:val="heading 1"/>
    <w:basedOn w:val="Normal"/>
    <w:next w:val="Normal"/>
    <w:qFormat/>
    <w:rsid w:val="00C07042"/>
    <w:pPr>
      <w:keepNext/>
      <w:spacing w:before="240" w:after="60"/>
      <w:outlineLvl w:val="0"/>
    </w:pPr>
    <w:rPr>
      <w:rFonts w:ascii="Arial" w:hAnsi="Arial" w:cs="Arial"/>
      <w:b/>
      <w:bCs/>
      <w:kern w:val="32"/>
      <w:szCs w:val="24"/>
    </w:rPr>
  </w:style>
  <w:style w:type="paragraph" w:styleId="Ttulo2">
    <w:name w:val="heading 2"/>
    <w:basedOn w:val="Normal"/>
    <w:next w:val="Normal"/>
    <w:link w:val="Ttulo2Car"/>
    <w:qFormat/>
    <w:rsid w:val="00015AE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015A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92D3D"/>
    <w:pPr>
      <w:keepNext/>
      <w:jc w:val="both"/>
      <w:outlineLvl w:val="3"/>
    </w:pPr>
    <w:rPr>
      <w:b/>
      <w:lang w:val="es-ES" w:eastAsia="es-ES"/>
    </w:rPr>
  </w:style>
  <w:style w:type="paragraph" w:styleId="Ttulo5">
    <w:name w:val="heading 5"/>
    <w:basedOn w:val="Normal"/>
    <w:next w:val="Normal"/>
    <w:qFormat/>
    <w:rsid w:val="004F217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E0B63"/>
    <w:pPr>
      <w:spacing w:line="360" w:lineRule="auto"/>
      <w:jc w:val="both"/>
    </w:pPr>
    <w:rPr>
      <w:rFonts w:ascii="Arial" w:hAnsi="Arial"/>
    </w:rPr>
  </w:style>
  <w:style w:type="paragraph" w:styleId="Sangradetextonormal">
    <w:name w:val="Body Text Indent"/>
    <w:basedOn w:val="Normal"/>
    <w:rsid w:val="008E0B63"/>
    <w:pPr>
      <w:spacing w:line="360" w:lineRule="auto"/>
      <w:ind w:left="1200" w:hanging="492"/>
      <w:jc w:val="both"/>
    </w:pPr>
    <w:rPr>
      <w:rFonts w:ascii="Arial" w:hAnsi="Arial"/>
      <w:b/>
    </w:rPr>
  </w:style>
  <w:style w:type="paragraph" w:styleId="Encabezado">
    <w:name w:val="header"/>
    <w:basedOn w:val="Normal"/>
    <w:link w:val="EncabezadoCar"/>
    <w:uiPriority w:val="99"/>
    <w:rsid w:val="00592D3D"/>
    <w:pPr>
      <w:tabs>
        <w:tab w:val="center" w:pos="4419"/>
        <w:tab w:val="right" w:pos="8838"/>
      </w:tabs>
    </w:pPr>
    <w:rPr>
      <w:lang w:val="es-ES" w:eastAsia="es-ES"/>
    </w:rPr>
  </w:style>
  <w:style w:type="character" w:styleId="Textoennegrita">
    <w:name w:val="Strong"/>
    <w:qFormat/>
    <w:rsid w:val="00592D3D"/>
    <w:rPr>
      <w:b/>
    </w:rPr>
  </w:style>
  <w:style w:type="character" w:styleId="Refdecomentario">
    <w:name w:val="annotation reference"/>
    <w:semiHidden/>
    <w:rsid w:val="002145CA"/>
    <w:rPr>
      <w:sz w:val="16"/>
      <w:szCs w:val="16"/>
    </w:rPr>
  </w:style>
  <w:style w:type="paragraph" w:styleId="Textocomentario">
    <w:name w:val="annotation text"/>
    <w:basedOn w:val="Normal"/>
    <w:semiHidden/>
    <w:rsid w:val="002145CA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2145CA"/>
    <w:rPr>
      <w:b/>
      <w:bCs/>
    </w:rPr>
  </w:style>
  <w:style w:type="paragraph" w:styleId="Textodeglobo">
    <w:name w:val="Balloon Text"/>
    <w:basedOn w:val="Normal"/>
    <w:semiHidden/>
    <w:rsid w:val="002145CA"/>
    <w:rPr>
      <w:rFonts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62708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662708"/>
    <w:rPr>
      <w:rFonts w:ascii="Tahoma" w:hAnsi="Tahoma"/>
      <w:sz w:val="24"/>
      <w:lang w:val="es-CO" w:eastAsia="en-US" w:bidi="ar-SA"/>
    </w:rPr>
  </w:style>
  <w:style w:type="character" w:customStyle="1" w:styleId="Ttulo2Car">
    <w:name w:val="Título 2 Car"/>
    <w:link w:val="Ttulo2"/>
    <w:rsid w:val="00015AE1"/>
    <w:rPr>
      <w:rFonts w:ascii="Arial" w:hAnsi="Arial" w:cs="Arial"/>
      <w:b/>
      <w:bCs/>
      <w:i/>
      <w:iCs/>
      <w:sz w:val="28"/>
      <w:szCs w:val="28"/>
      <w:lang w:val="es-CO" w:eastAsia="en-US" w:bidi="ar-SA"/>
    </w:rPr>
  </w:style>
  <w:style w:type="character" w:customStyle="1" w:styleId="Ttulo3Car">
    <w:name w:val="Título 3 Car"/>
    <w:link w:val="Ttulo3"/>
    <w:rsid w:val="00015AE1"/>
    <w:rPr>
      <w:rFonts w:ascii="Arial" w:hAnsi="Arial" w:cs="Arial"/>
      <w:b/>
      <w:bCs/>
      <w:sz w:val="26"/>
      <w:szCs w:val="26"/>
      <w:lang w:val="es-CO" w:eastAsia="en-US" w:bidi="ar-SA"/>
    </w:rPr>
  </w:style>
  <w:style w:type="paragraph" w:styleId="TDC1">
    <w:name w:val="toc 1"/>
    <w:basedOn w:val="Normal"/>
    <w:next w:val="Normal"/>
    <w:autoRedefine/>
    <w:semiHidden/>
    <w:rsid w:val="00EF5141"/>
    <w:pPr>
      <w:tabs>
        <w:tab w:val="left" w:pos="480"/>
        <w:tab w:val="right" w:leader="dot" w:pos="8630"/>
      </w:tabs>
      <w:jc w:val="center"/>
    </w:pPr>
    <w:rPr>
      <w:rFonts w:ascii="Arial" w:hAnsi="Arial" w:cs="Arial"/>
      <w:b/>
    </w:rPr>
  </w:style>
  <w:style w:type="paragraph" w:styleId="TDC2">
    <w:name w:val="toc 2"/>
    <w:basedOn w:val="Normal"/>
    <w:next w:val="Normal"/>
    <w:autoRedefine/>
    <w:semiHidden/>
    <w:rsid w:val="00FF1DF4"/>
    <w:pPr>
      <w:tabs>
        <w:tab w:val="left" w:pos="540"/>
        <w:tab w:val="right" w:leader="dot" w:pos="8630"/>
      </w:tabs>
      <w:ind w:left="540" w:hanging="540"/>
    </w:pPr>
  </w:style>
  <w:style w:type="paragraph" w:styleId="TDC3">
    <w:name w:val="toc 3"/>
    <w:basedOn w:val="Normal"/>
    <w:next w:val="Normal"/>
    <w:autoRedefine/>
    <w:semiHidden/>
    <w:rsid w:val="00B47DB9"/>
    <w:pPr>
      <w:ind w:left="480"/>
    </w:pPr>
  </w:style>
  <w:style w:type="character" w:styleId="Hipervnculo">
    <w:name w:val="Hyperlink"/>
    <w:rsid w:val="00B47DB9"/>
    <w:rPr>
      <w:color w:val="0000FF"/>
      <w:u w:val="single"/>
    </w:rPr>
  </w:style>
  <w:style w:type="character" w:styleId="Hipervnculovisitado">
    <w:name w:val="FollowedHyperlink"/>
    <w:rsid w:val="00AB0931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AC0C15"/>
    <w:pPr>
      <w:ind w:left="708"/>
    </w:pPr>
  </w:style>
  <w:style w:type="table" w:styleId="Tablaconcuadrcula">
    <w:name w:val="Table Grid"/>
    <w:basedOn w:val="Tablanormal"/>
    <w:uiPriority w:val="39"/>
    <w:rsid w:val="00175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rsid w:val="004F217B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4F217B"/>
    <w:pPr>
      <w:spacing w:after="120" w:line="480" w:lineRule="auto"/>
      <w:ind w:left="283"/>
    </w:pPr>
  </w:style>
  <w:style w:type="paragraph" w:styleId="Textonotapie">
    <w:name w:val="footnote text"/>
    <w:basedOn w:val="Normal"/>
    <w:semiHidden/>
    <w:rsid w:val="004F217B"/>
    <w:rPr>
      <w:rFonts w:ascii="Arial" w:hAnsi="Arial"/>
      <w:sz w:val="20"/>
      <w:lang w:val="es-ES_tradnl" w:eastAsia="es-ES"/>
    </w:rPr>
  </w:style>
  <w:style w:type="character" w:styleId="Refdenotaalpie">
    <w:name w:val="footnote reference"/>
    <w:semiHidden/>
    <w:rsid w:val="004F217B"/>
    <w:rPr>
      <w:vertAlign w:val="superscript"/>
    </w:rPr>
  </w:style>
  <w:style w:type="paragraph" w:styleId="Textonotaalfinal">
    <w:name w:val="endnote text"/>
    <w:basedOn w:val="Normal"/>
    <w:semiHidden/>
    <w:rsid w:val="004F217B"/>
    <w:rPr>
      <w:rFonts w:ascii="Times New Roman" w:hAnsi="Times New Roman"/>
      <w:sz w:val="20"/>
      <w:lang w:val="es-ES_tradnl" w:eastAsia="es-ES"/>
    </w:rPr>
  </w:style>
  <w:style w:type="paragraph" w:styleId="Piedepgina">
    <w:name w:val="footer"/>
    <w:aliases w:val=" Car"/>
    <w:basedOn w:val="Normal"/>
    <w:link w:val="PiedepginaCar"/>
    <w:rsid w:val="00A830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 Car Car"/>
    <w:link w:val="Piedepgina"/>
    <w:rsid w:val="00A83039"/>
    <w:rPr>
      <w:rFonts w:ascii="Tahoma" w:hAnsi="Tahoma"/>
      <w:sz w:val="24"/>
      <w:lang w:eastAsia="en-US"/>
    </w:rPr>
  </w:style>
  <w:style w:type="character" w:styleId="Nmerodepgina">
    <w:name w:val="page number"/>
    <w:basedOn w:val="Fuentedeprrafopredeter"/>
    <w:rsid w:val="00443B52"/>
  </w:style>
  <w:style w:type="paragraph" w:customStyle="1" w:styleId="pa26">
    <w:name w:val="pa26"/>
    <w:basedOn w:val="Normal"/>
    <w:rsid w:val="009E1F0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customStyle="1" w:styleId="pa12">
    <w:name w:val="pa12"/>
    <w:basedOn w:val="Normal"/>
    <w:rsid w:val="009D54C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customStyle="1" w:styleId="pa10">
    <w:name w:val="pa10"/>
    <w:basedOn w:val="Normal"/>
    <w:rsid w:val="009D54C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styleId="Sinespaciado">
    <w:name w:val="No Spacing"/>
    <w:uiPriority w:val="1"/>
    <w:qFormat/>
    <w:rsid w:val="00832566"/>
    <w:rPr>
      <w:rFonts w:ascii="Calibri" w:eastAsia="Calibri" w:hAnsi="Calibri"/>
      <w:sz w:val="22"/>
      <w:szCs w:val="22"/>
      <w:lang w:val="es-CO" w:eastAsia="en-US"/>
    </w:rPr>
  </w:style>
  <w:style w:type="character" w:customStyle="1" w:styleId="EncabezadoCar">
    <w:name w:val="Encabezado Car"/>
    <w:link w:val="Encabezado"/>
    <w:uiPriority w:val="99"/>
    <w:locked/>
    <w:rsid w:val="00655EE8"/>
    <w:rPr>
      <w:rFonts w:ascii="Tahoma" w:hAnsi="Tahoma"/>
      <w:sz w:val="24"/>
      <w:lang w:val="es-ES" w:eastAsia="es-ES"/>
    </w:rPr>
  </w:style>
  <w:style w:type="table" w:styleId="Tablaconcuadrculaclara">
    <w:name w:val="Grid Table Light"/>
    <w:basedOn w:val="Tablanormal"/>
    <w:uiPriority w:val="40"/>
    <w:rsid w:val="00E228C4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70339-D34C-45D1-A1A0-8BCAA456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LANDERS Y CIA S.A.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lmarin</dc:creator>
  <cp:keywords/>
  <cp:lastModifiedBy>VICTOR MANUEL PADILLA MERLANO</cp:lastModifiedBy>
  <cp:revision>4</cp:revision>
  <dcterms:created xsi:type="dcterms:W3CDTF">2021-09-25T20:25:00Z</dcterms:created>
  <dcterms:modified xsi:type="dcterms:W3CDTF">2021-09-25T21:27:00Z</dcterms:modified>
</cp:coreProperties>
</file>