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BCE8B" w14:textId="77777777" w:rsidR="00CC4F14" w:rsidRPr="007F3EDE" w:rsidRDefault="00CC4F14" w:rsidP="00CC4F14">
      <w:pPr>
        <w:rPr>
          <w:rFonts w:ascii="Arial" w:hAnsi="Arial" w:cs="Arial"/>
          <w:b/>
          <w:bCs/>
        </w:rPr>
      </w:pPr>
      <w:bookmarkStart w:id="0" w:name="_Hlk69201777"/>
      <w:r w:rsidRPr="007F3EDE">
        <w:rPr>
          <w:rFonts w:ascii="Arial" w:hAnsi="Arial" w:cs="Arial"/>
          <w:b/>
          <w:bCs/>
        </w:rPr>
        <w:t xml:space="preserve">Nombre del proyecto: </w:t>
      </w:r>
    </w:p>
    <w:p w14:paraId="3D7F9AF7" w14:textId="77777777" w:rsidR="00CC4F14" w:rsidRPr="007F3EDE" w:rsidRDefault="00CC4F14" w:rsidP="00CC4F14">
      <w:pPr>
        <w:rPr>
          <w:rFonts w:ascii="Arial" w:hAnsi="Arial" w:cs="Arial"/>
          <w:b/>
          <w:bCs/>
        </w:rPr>
      </w:pPr>
      <w:r w:rsidRPr="007F3EDE">
        <w:rPr>
          <w:rFonts w:ascii="Arial" w:hAnsi="Arial" w:cs="Arial"/>
          <w:b/>
          <w:bCs/>
        </w:rPr>
        <w:t xml:space="preserve">Fecha: </w:t>
      </w:r>
    </w:p>
    <w:p w14:paraId="6368C1EE" w14:textId="77777777" w:rsidR="00CC4F14" w:rsidRPr="007F3EDE" w:rsidRDefault="00CC4F14" w:rsidP="00CC4F14">
      <w:pPr>
        <w:rPr>
          <w:rFonts w:ascii="Arial" w:hAnsi="Arial" w:cs="Arial"/>
          <w:b/>
          <w:bCs/>
        </w:rPr>
      </w:pPr>
      <w:r w:rsidRPr="007F3EDE">
        <w:rPr>
          <w:rFonts w:ascii="Arial" w:hAnsi="Arial" w:cs="Arial"/>
          <w:b/>
          <w:bCs/>
        </w:rPr>
        <w:t>Proceso:</w:t>
      </w:r>
    </w:p>
    <w:p w14:paraId="74E2790A" w14:textId="3999C690" w:rsidR="00CC4F14" w:rsidRPr="007F3EDE" w:rsidRDefault="00CC4F14" w:rsidP="00CC4F14">
      <w:pPr>
        <w:rPr>
          <w:rFonts w:ascii="Arial" w:hAnsi="Arial" w:cs="Arial"/>
          <w:b/>
          <w:bCs/>
        </w:rPr>
      </w:pPr>
      <w:r w:rsidRPr="007F3EDE">
        <w:rPr>
          <w:rFonts w:ascii="Arial" w:hAnsi="Arial" w:cs="Arial"/>
          <w:b/>
          <w:bCs/>
        </w:rPr>
        <w:t>Líder del proyecto:</w:t>
      </w:r>
    </w:p>
    <w:p w14:paraId="573430C9" w14:textId="77503687" w:rsidR="00C72456" w:rsidRDefault="00C72456" w:rsidP="00E81C61">
      <w:pPr>
        <w:rPr>
          <w:rFonts w:ascii="Arial" w:hAnsi="Arial" w:cs="Arial"/>
          <w:szCs w:val="24"/>
        </w:rPr>
      </w:pPr>
    </w:p>
    <w:p w14:paraId="26B1326C" w14:textId="37698961" w:rsidR="005F4E5D" w:rsidRDefault="0080194E" w:rsidP="00F873E3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Cronograma</w:t>
      </w:r>
    </w:p>
    <w:p w14:paraId="66C81ABD" w14:textId="3CB8A6E6" w:rsidR="0080194E" w:rsidRDefault="0080194E" w:rsidP="0080194E">
      <w:pPr>
        <w:rPr>
          <w:rFonts w:ascii="Arial" w:hAnsi="Arial" w:cs="Arial"/>
          <w:b/>
          <w:bCs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6"/>
      </w:tblGrid>
      <w:tr w:rsidR="0080194E" w14:paraId="707C7D7E" w14:textId="77777777" w:rsidTr="0080194E">
        <w:tc>
          <w:tcPr>
            <w:tcW w:w="2065" w:type="dxa"/>
            <w:shd w:val="clear" w:color="auto" w:fill="BFBFBF" w:themeFill="background1" w:themeFillShade="BF"/>
          </w:tcPr>
          <w:p w14:paraId="021FC16F" w14:textId="6C19A9C7" w:rsidR="0080194E" w:rsidRDefault="0080194E" w:rsidP="0080194E">
            <w:pPr>
              <w:jc w:val="righ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Fecha de inicio programada</w:t>
            </w:r>
          </w:p>
        </w:tc>
        <w:tc>
          <w:tcPr>
            <w:tcW w:w="2065" w:type="dxa"/>
          </w:tcPr>
          <w:p w14:paraId="174C6265" w14:textId="77777777" w:rsidR="0080194E" w:rsidRDefault="0080194E" w:rsidP="0080194E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065" w:type="dxa"/>
            <w:shd w:val="clear" w:color="auto" w:fill="BFBFBF" w:themeFill="background1" w:themeFillShade="BF"/>
          </w:tcPr>
          <w:p w14:paraId="68677078" w14:textId="0F52F80D" w:rsidR="0080194E" w:rsidRDefault="0080194E" w:rsidP="0080194E">
            <w:pPr>
              <w:jc w:val="righ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Fecha de finalización programada</w:t>
            </w:r>
          </w:p>
        </w:tc>
        <w:tc>
          <w:tcPr>
            <w:tcW w:w="2066" w:type="dxa"/>
          </w:tcPr>
          <w:p w14:paraId="635289C7" w14:textId="77777777" w:rsidR="0080194E" w:rsidRDefault="0080194E" w:rsidP="0080194E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80194E" w14:paraId="063D8324" w14:textId="77777777" w:rsidTr="0080194E">
        <w:tc>
          <w:tcPr>
            <w:tcW w:w="2065" w:type="dxa"/>
            <w:shd w:val="clear" w:color="auto" w:fill="BFBFBF" w:themeFill="background1" w:themeFillShade="BF"/>
          </w:tcPr>
          <w:p w14:paraId="72E741AF" w14:textId="7BFC4635" w:rsidR="0080194E" w:rsidRDefault="0080194E" w:rsidP="0080194E">
            <w:pPr>
              <w:jc w:val="righ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Fecha de inicio real</w:t>
            </w:r>
          </w:p>
        </w:tc>
        <w:tc>
          <w:tcPr>
            <w:tcW w:w="2065" w:type="dxa"/>
          </w:tcPr>
          <w:p w14:paraId="2CCFBA9B" w14:textId="77777777" w:rsidR="0080194E" w:rsidRDefault="0080194E" w:rsidP="0080194E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065" w:type="dxa"/>
            <w:shd w:val="clear" w:color="auto" w:fill="BFBFBF" w:themeFill="background1" w:themeFillShade="BF"/>
          </w:tcPr>
          <w:p w14:paraId="383692AB" w14:textId="17387DD7" w:rsidR="0080194E" w:rsidRDefault="0080194E" w:rsidP="0080194E">
            <w:pPr>
              <w:jc w:val="righ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Fecha de finalización real</w:t>
            </w:r>
          </w:p>
        </w:tc>
        <w:tc>
          <w:tcPr>
            <w:tcW w:w="2066" w:type="dxa"/>
          </w:tcPr>
          <w:p w14:paraId="20A5731A" w14:textId="77777777" w:rsidR="0080194E" w:rsidRDefault="0080194E" w:rsidP="0080194E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12E7ABD6" w14:textId="0340BBE1" w:rsidR="0080194E" w:rsidRDefault="0080194E" w:rsidP="0080194E">
      <w:pPr>
        <w:rPr>
          <w:rFonts w:ascii="Arial" w:hAnsi="Arial" w:cs="Arial"/>
          <w:b/>
          <w:bCs/>
          <w:szCs w:val="24"/>
        </w:rPr>
      </w:pPr>
    </w:p>
    <w:p w14:paraId="65746873" w14:textId="6A2FEAFF" w:rsidR="0080194E" w:rsidRDefault="0080194E" w:rsidP="0080194E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Presupuesto</w:t>
      </w:r>
    </w:p>
    <w:p w14:paraId="4B573012" w14:textId="00BD732D" w:rsidR="0080194E" w:rsidRDefault="0080194E" w:rsidP="0080194E">
      <w:pPr>
        <w:rPr>
          <w:rFonts w:ascii="Arial" w:hAnsi="Arial" w:cs="Arial"/>
          <w:b/>
          <w:bCs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6"/>
      </w:tblGrid>
      <w:tr w:rsidR="0080194E" w14:paraId="6B4F39BF" w14:textId="77777777" w:rsidTr="00FB512F">
        <w:tc>
          <w:tcPr>
            <w:tcW w:w="2065" w:type="dxa"/>
            <w:shd w:val="clear" w:color="auto" w:fill="BFBFBF" w:themeFill="background1" w:themeFillShade="BF"/>
          </w:tcPr>
          <w:p w14:paraId="155BC6E3" w14:textId="22201712" w:rsidR="0080194E" w:rsidRDefault="0080194E" w:rsidP="00FB512F">
            <w:pPr>
              <w:jc w:val="righ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Presupuesto planeado</w:t>
            </w:r>
          </w:p>
        </w:tc>
        <w:tc>
          <w:tcPr>
            <w:tcW w:w="2065" w:type="dxa"/>
          </w:tcPr>
          <w:p w14:paraId="7CE9A33D" w14:textId="77777777" w:rsidR="0080194E" w:rsidRDefault="0080194E" w:rsidP="00FB512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065" w:type="dxa"/>
            <w:shd w:val="clear" w:color="auto" w:fill="BFBFBF" w:themeFill="background1" w:themeFillShade="BF"/>
          </w:tcPr>
          <w:p w14:paraId="2A2864E1" w14:textId="6F7C0C69" w:rsidR="0080194E" w:rsidRDefault="0080194E" w:rsidP="00FB512F">
            <w:pPr>
              <w:jc w:val="righ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Presupuesto final ejecutado</w:t>
            </w:r>
          </w:p>
        </w:tc>
        <w:tc>
          <w:tcPr>
            <w:tcW w:w="2066" w:type="dxa"/>
          </w:tcPr>
          <w:p w14:paraId="6AB2E02E" w14:textId="77777777" w:rsidR="0080194E" w:rsidRDefault="0080194E" w:rsidP="00FB512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65888CFA" w14:textId="77777777" w:rsidR="0080194E" w:rsidRPr="0080194E" w:rsidRDefault="0080194E" w:rsidP="0080194E">
      <w:pPr>
        <w:rPr>
          <w:rFonts w:ascii="Arial" w:hAnsi="Arial" w:cs="Arial"/>
          <w:b/>
          <w:bCs/>
          <w:szCs w:val="24"/>
        </w:rPr>
      </w:pPr>
    </w:p>
    <w:p w14:paraId="1E25A93D" w14:textId="18A8EC0C" w:rsidR="003042FD" w:rsidRDefault="0080194E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Productos y/o entregables del proyecto</w:t>
      </w:r>
    </w:p>
    <w:p w14:paraId="23744FEB" w14:textId="0AB1E98B" w:rsidR="0080194E" w:rsidRDefault="0080194E" w:rsidP="0080194E">
      <w:pPr>
        <w:jc w:val="both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80194E" w14:paraId="000817E3" w14:textId="77777777" w:rsidTr="0080194E">
        <w:tc>
          <w:tcPr>
            <w:tcW w:w="2753" w:type="dxa"/>
          </w:tcPr>
          <w:p w14:paraId="3724E54C" w14:textId="28889CD0" w:rsidR="0080194E" w:rsidRDefault="0080194E" w:rsidP="0080194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Entregable</w:t>
            </w:r>
          </w:p>
        </w:tc>
        <w:tc>
          <w:tcPr>
            <w:tcW w:w="2754" w:type="dxa"/>
          </w:tcPr>
          <w:p w14:paraId="1D7D54C0" w14:textId="4CC48EA4" w:rsidR="0080194E" w:rsidRDefault="0080194E" w:rsidP="0080194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Aceptado (si/no)</w:t>
            </w:r>
          </w:p>
        </w:tc>
        <w:tc>
          <w:tcPr>
            <w:tcW w:w="2754" w:type="dxa"/>
          </w:tcPr>
          <w:p w14:paraId="6C291B45" w14:textId="591AB277" w:rsidR="0080194E" w:rsidRDefault="0080194E" w:rsidP="0080194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Observaciones</w:t>
            </w:r>
          </w:p>
        </w:tc>
      </w:tr>
      <w:tr w:rsidR="0080194E" w14:paraId="5E3741D9" w14:textId="77777777" w:rsidTr="0080194E">
        <w:tc>
          <w:tcPr>
            <w:tcW w:w="2753" w:type="dxa"/>
          </w:tcPr>
          <w:p w14:paraId="51890FA5" w14:textId="77777777" w:rsidR="0080194E" w:rsidRDefault="0080194E" w:rsidP="0080194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</w:tcPr>
          <w:p w14:paraId="1229FEEB" w14:textId="77777777" w:rsidR="0080194E" w:rsidRDefault="0080194E" w:rsidP="0080194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</w:tcPr>
          <w:p w14:paraId="7025338B" w14:textId="77777777" w:rsidR="0080194E" w:rsidRDefault="0080194E" w:rsidP="0080194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80194E" w14:paraId="01219304" w14:textId="77777777" w:rsidTr="0080194E">
        <w:tc>
          <w:tcPr>
            <w:tcW w:w="2753" w:type="dxa"/>
          </w:tcPr>
          <w:p w14:paraId="08E60078" w14:textId="77777777" w:rsidR="0080194E" w:rsidRDefault="0080194E" w:rsidP="0080194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</w:tcPr>
          <w:p w14:paraId="7AACBEE0" w14:textId="77777777" w:rsidR="0080194E" w:rsidRDefault="0080194E" w:rsidP="0080194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</w:tcPr>
          <w:p w14:paraId="50239BEC" w14:textId="77777777" w:rsidR="0080194E" w:rsidRDefault="0080194E" w:rsidP="0080194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80194E" w14:paraId="3BBD203F" w14:textId="77777777" w:rsidTr="0080194E">
        <w:tc>
          <w:tcPr>
            <w:tcW w:w="2753" w:type="dxa"/>
          </w:tcPr>
          <w:p w14:paraId="0011B19C" w14:textId="77777777" w:rsidR="0080194E" w:rsidRDefault="0080194E" w:rsidP="0080194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</w:tcPr>
          <w:p w14:paraId="41D76725" w14:textId="77777777" w:rsidR="0080194E" w:rsidRDefault="0080194E" w:rsidP="0080194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</w:tcPr>
          <w:p w14:paraId="7F9CC1A0" w14:textId="77777777" w:rsidR="0080194E" w:rsidRDefault="0080194E" w:rsidP="0080194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</w:tbl>
    <w:p w14:paraId="6659275A" w14:textId="77777777" w:rsidR="0080194E" w:rsidRPr="0080194E" w:rsidRDefault="0080194E" w:rsidP="0080194E">
      <w:pPr>
        <w:jc w:val="both"/>
        <w:rPr>
          <w:rFonts w:ascii="Arial" w:hAnsi="Arial" w:cs="Arial"/>
          <w:b/>
          <w:bCs/>
          <w:lang w:val="es-ES"/>
        </w:rPr>
      </w:pPr>
    </w:p>
    <w:p w14:paraId="13B09766" w14:textId="77777777" w:rsidR="0080194E" w:rsidRPr="0080194E" w:rsidRDefault="0080194E" w:rsidP="0080194E">
      <w:pPr>
        <w:jc w:val="both"/>
        <w:rPr>
          <w:rFonts w:ascii="Arial" w:hAnsi="Arial" w:cs="Arial"/>
          <w:lang w:val="es-ES"/>
        </w:rPr>
      </w:pPr>
      <w:r w:rsidRPr="0080194E">
        <w:rPr>
          <w:rFonts w:ascii="Arial" w:hAnsi="Arial" w:cs="Arial"/>
          <w:lang w:val="es-ES"/>
        </w:rPr>
        <w:t>Para cada entregable aceptado, se da por entendido que:</w:t>
      </w:r>
    </w:p>
    <w:p w14:paraId="78ACEEC2" w14:textId="77777777" w:rsidR="0080194E" w:rsidRPr="0080194E" w:rsidRDefault="0080194E" w:rsidP="0080194E">
      <w:pPr>
        <w:jc w:val="both"/>
        <w:rPr>
          <w:rFonts w:ascii="Arial" w:hAnsi="Arial" w:cs="Arial"/>
          <w:lang w:val="es-ES"/>
        </w:rPr>
      </w:pPr>
    </w:p>
    <w:p w14:paraId="1D50717E" w14:textId="7103AE26" w:rsidR="0080194E" w:rsidRPr="0080194E" w:rsidRDefault="0080194E" w:rsidP="0080194E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lang w:val="es-ES"/>
        </w:rPr>
      </w:pPr>
      <w:r w:rsidRPr="0080194E">
        <w:rPr>
          <w:rFonts w:ascii="Arial" w:hAnsi="Arial" w:cs="Arial"/>
          <w:lang w:val="es-ES"/>
        </w:rPr>
        <w:t>El entregable ha cumplido los criterios de aceptación establecidos en la documentación de requerimientos y definición de alcance.</w:t>
      </w:r>
    </w:p>
    <w:p w14:paraId="321EA4F3" w14:textId="2E3FFA31" w:rsidR="0080194E" w:rsidRPr="0080194E" w:rsidRDefault="0080194E" w:rsidP="0080194E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lang w:val="es-ES"/>
        </w:rPr>
      </w:pPr>
      <w:r w:rsidRPr="0080194E">
        <w:rPr>
          <w:rFonts w:ascii="Arial" w:hAnsi="Arial" w:cs="Arial"/>
          <w:lang w:val="es-ES"/>
        </w:rPr>
        <w:t>Se ha verificado que los entregables cumplen los requerimientos.</w:t>
      </w:r>
    </w:p>
    <w:p w14:paraId="69E51B4F" w14:textId="01CDE4EB" w:rsidR="003042FD" w:rsidRPr="0080194E" w:rsidRDefault="0080194E" w:rsidP="0080194E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lang w:val="es-ES"/>
        </w:rPr>
      </w:pPr>
      <w:r w:rsidRPr="0080194E">
        <w:rPr>
          <w:rFonts w:ascii="Arial" w:hAnsi="Arial" w:cs="Arial"/>
          <w:lang w:val="es-ES"/>
        </w:rPr>
        <w:t>Se ha validado el cumplimiento de los requerimientos funcionales.</w:t>
      </w:r>
    </w:p>
    <w:p w14:paraId="36C22826" w14:textId="20DE5CDB" w:rsidR="00A05A50" w:rsidRDefault="00A05A50" w:rsidP="003042FD">
      <w:pPr>
        <w:jc w:val="both"/>
        <w:rPr>
          <w:rFonts w:ascii="Arial" w:hAnsi="Arial" w:cs="Arial"/>
          <w:b/>
          <w:bCs/>
          <w:lang w:val="es-ES"/>
        </w:rPr>
      </w:pPr>
    </w:p>
    <w:p w14:paraId="0D9D0EC9" w14:textId="5D4CE499" w:rsidR="000D0D32" w:rsidRDefault="000D0D32" w:rsidP="003042FD">
      <w:pPr>
        <w:jc w:val="both"/>
        <w:rPr>
          <w:rFonts w:ascii="Arial" w:hAnsi="Arial" w:cs="Arial"/>
          <w:b/>
          <w:bCs/>
          <w:lang w:val="es-ES"/>
        </w:rPr>
      </w:pPr>
    </w:p>
    <w:p w14:paraId="69EAA888" w14:textId="6A505946" w:rsidR="000D0D32" w:rsidRDefault="000D0D32" w:rsidP="003042FD">
      <w:pPr>
        <w:jc w:val="both"/>
        <w:rPr>
          <w:rFonts w:ascii="Arial" w:hAnsi="Arial" w:cs="Arial"/>
          <w:b/>
          <w:bCs/>
          <w:lang w:val="es-ES"/>
        </w:rPr>
      </w:pPr>
    </w:p>
    <w:p w14:paraId="277DB38A" w14:textId="1C5D7832" w:rsidR="000D0D32" w:rsidRDefault="000D0D32" w:rsidP="003042FD">
      <w:pPr>
        <w:jc w:val="both"/>
        <w:rPr>
          <w:rFonts w:ascii="Arial" w:hAnsi="Arial" w:cs="Arial"/>
          <w:b/>
          <w:bCs/>
          <w:lang w:val="es-ES"/>
        </w:rPr>
      </w:pPr>
    </w:p>
    <w:p w14:paraId="48D8DF72" w14:textId="4300E49E" w:rsidR="000D0D32" w:rsidRDefault="000D0D32" w:rsidP="003042FD">
      <w:pPr>
        <w:jc w:val="both"/>
        <w:rPr>
          <w:rFonts w:ascii="Arial" w:hAnsi="Arial" w:cs="Arial"/>
          <w:b/>
          <w:bCs/>
          <w:lang w:val="es-ES"/>
        </w:rPr>
      </w:pPr>
    </w:p>
    <w:p w14:paraId="144F50D3" w14:textId="77777777" w:rsidR="000D0D32" w:rsidRPr="003042FD" w:rsidRDefault="000D0D32" w:rsidP="003042FD">
      <w:pPr>
        <w:jc w:val="both"/>
        <w:rPr>
          <w:rFonts w:ascii="Arial" w:hAnsi="Arial" w:cs="Arial"/>
          <w:b/>
          <w:bCs/>
          <w:lang w:val="es-ES"/>
        </w:rPr>
      </w:pPr>
    </w:p>
    <w:p w14:paraId="6A9655B2" w14:textId="10D20B38" w:rsidR="00A05A50" w:rsidRDefault="0080194E" w:rsidP="0083250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Beneficios obtenidos para la Corporación</w:t>
      </w:r>
    </w:p>
    <w:p w14:paraId="650521D5" w14:textId="0BE13976" w:rsidR="008F20A8" w:rsidRDefault="008F20A8" w:rsidP="008F20A8">
      <w:pPr>
        <w:jc w:val="both"/>
        <w:rPr>
          <w:rFonts w:ascii="Arial" w:hAnsi="Arial" w:cs="Arial"/>
          <w:b/>
          <w:bCs/>
          <w:lang w:val="es-ES"/>
        </w:rPr>
      </w:pPr>
    </w:p>
    <w:p w14:paraId="05BA0758" w14:textId="4CB876C3" w:rsidR="008F20A8" w:rsidRDefault="008F20A8" w:rsidP="008F20A8">
      <w:pPr>
        <w:jc w:val="both"/>
        <w:rPr>
          <w:rFonts w:ascii="Arial" w:hAnsi="Arial" w:cs="Arial"/>
          <w:b/>
          <w:bCs/>
          <w:lang w:val="es-ES"/>
        </w:rPr>
      </w:pPr>
    </w:p>
    <w:p w14:paraId="5BB0EEBB" w14:textId="0697C8A5" w:rsidR="008F20A8" w:rsidRDefault="008F20A8" w:rsidP="008F20A8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Documentación generada por el proyecto</w:t>
      </w:r>
    </w:p>
    <w:p w14:paraId="07F91E30" w14:textId="6E7EEC0F" w:rsidR="008F20A8" w:rsidRDefault="008F20A8" w:rsidP="008F20A8">
      <w:pPr>
        <w:jc w:val="both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8F20A8" w14:paraId="2CB0E305" w14:textId="77777777" w:rsidTr="008F20A8">
        <w:tc>
          <w:tcPr>
            <w:tcW w:w="2753" w:type="dxa"/>
            <w:vMerge w:val="restart"/>
            <w:shd w:val="clear" w:color="auto" w:fill="BFBFBF" w:themeFill="background1" w:themeFillShade="BF"/>
          </w:tcPr>
          <w:p w14:paraId="5B7B15B2" w14:textId="25457165" w:rsidR="008F20A8" w:rsidRDefault="008F20A8" w:rsidP="008F20A8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Documento</w:t>
            </w:r>
          </w:p>
        </w:tc>
        <w:tc>
          <w:tcPr>
            <w:tcW w:w="5508" w:type="dxa"/>
            <w:gridSpan w:val="2"/>
            <w:shd w:val="clear" w:color="auto" w:fill="BFBFBF" w:themeFill="background1" w:themeFillShade="BF"/>
          </w:tcPr>
          <w:p w14:paraId="3789633D" w14:textId="6F1C9568" w:rsidR="008F20A8" w:rsidRDefault="008F20A8" w:rsidP="008F20A8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Ubicación</w:t>
            </w:r>
          </w:p>
        </w:tc>
      </w:tr>
      <w:tr w:rsidR="008F20A8" w14:paraId="38956B24" w14:textId="77777777" w:rsidTr="008F20A8">
        <w:tc>
          <w:tcPr>
            <w:tcW w:w="2753" w:type="dxa"/>
            <w:vMerge/>
            <w:shd w:val="clear" w:color="auto" w:fill="BFBFBF" w:themeFill="background1" w:themeFillShade="BF"/>
          </w:tcPr>
          <w:p w14:paraId="1901F1B6" w14:textId="77777777" w:rsidR="008F20A8" w:rsidRDefault="008F20A8" w:rsidP="008F20A8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  <w:shd w:val="clear" w:color="auto" w:fill="BFBFBF" w:themeFill="background1" w:themeFillShade="BF"/>
          </w:tcPr>
          <w:p w14:paraId="7AA2A41D" w14:textId="629B7B27" w:rsidR="008F20A8" w:rsidRDefault="008F20A8" w:rsidP="008F20A8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Física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14:paraId="4C7ED3F0" w14:textId="17905848" w:rsidR="008F20A8" w:rsidRDefault="008F20A8" w:rsidP="008F20A8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Digital</w:t>
            </w:r>
          </w:p>
        </w:tc>
      </w:tr>
      <w:tr w:rsidR="008F20A8" w14:paraId="2DF569F2" w14:textId="77777777" w:rsidTr="008F20A8">
        <w:tc>
          <w:tcPr>
            <w:tcW w:w="2753" w:type="dxa"/>
          </w:tcPr>
          <w:p w14:paraId="573C0C75" w14:textId="77777777" w:rsidR="008F20A8" w:rsidRDefault="008F20A8" w:rsidP="008F20A8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</w:tcPr>
          <w:p w14:paraId="35B6D02D" w14:textId="77777777" w:rsidR="008F20A8" w:rsidRDefault="008F20A8" w:rsidP="008F20A8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</w:tcPr>
          <w:p w14:paraId="415D28DC" w14:textId="77777777" w:rsidR="008F20A8" w:rsidRDefault="008F20A8" w:rsidP="008F20A8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8F20A8" w14:paraId="5655C399" w14:textId="77777777" w:rsidTr="008F20A8">
        <w:tc>
          <w:tcPr>
            <w:tcW w:w="2753" w:type="dxa"/>
          </w:tcPr>
          <w:p w14:paraId="3AEE4394" w14:textId="77777777" w:rsidR="008F20A8" w:rsidRDefault="008F20A8" w:rsidP="008F20A8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</w:tcPr>
          <w:p w14:paraId="61A3565C" w14:textId="77777777" w:rsidR="008F20A8" w:rsidRDefault="008F20A8" w:rsidP="008F20A8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</w:tcPr>
          <w:p w14:paraId="52350035" w14:textId="77777777" w:rsidR="008F20A8" w:rsidRDefault="008F20A8" w:rsidP="008F20A8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8F20A8" w14:paraId="3941A465" w14:textId="77777777" w:rsidTr="008F20A8">
        <w:tc>
          <w:tcPr>
            <w:tcW w:w="2753" w:type="dxa"/>
          </w:tcPr>
          <w:p w14:paraId="333DB653" w14:textId="77777777" w:rsidR="008F20A8" w:rsidRDefault="008F20A8" w:rsidP="008F20A8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</w:tcPr>
          <w:p w14:paraId="61885DA6" w14:textId="77777777" w:rsidR="008F20A8" w:rsidRDefault="008F20A8" w:rsidP="008F20A8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754" w:type="dxa"/>
          </w:tcPr>
          <w:p w14:paraId="477D9ECB" w14:textId="77777777" w:rsidR="008F20A8" w:rsidRDefault="008F20A8" w:rsidP="008F20A8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</w:tbl>
    <w:p w14:paraId="1632FB21" w14:textId="77777777" w:rsidR="008F20A8" w:rsidRPr="008F20A8" w:rsidRDefault="008F20A8" w:rsidP="008F20A8">
      <w:pPr>
        <w:jc w:val="both"/>
        <w:rPr>
          <w:rFonts w:ascii="Arial" w:hAnsi="Arial" w:cs="Arial"/>
          <w:b/>
          <w:bCs/>
          <w:lang w:val="es-ES"/>
        </w:rPr>
      </w:pPr>
    </w:p>
    <w:p w14:paraId="7429BA65" w14:textId="2951AF43" w:rsidR="0080194E" w:rsidRDefault="008F20A8" w:rsidP="008F20A8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Lecciones aprendidas en la ejecución del proyecto</w:t>
      </w:r>
    </w:p>
    <w:p w14:paraId="3DBD5E9A" w14:textId="0478D914" w:rsidR="008F20A8" w:rsidRPr="00450A8F" w:rsidRDefault="008F20A8" w:rsidP="008F20A8">
      <w:pPr>
        <w:jc w:val="both"/>
        <w:rPr>
          <w:rFonts w:ascii="Arial" w:hAnsi="Arial" w:cs="Arial"/>
          <w:lang w:val="es-ES"/>
        </w:rPr>
      </w:pPr>
    </w:p>
    <w:p w14:paraId="25EA3094" w14:textId="1DE3A061" w:rsidR="008F20A8" w:rsidRDefault="00450A8F" w:rsidP="00450A8F">
      <w:pPr>
        <w:shd w:val="clear" w:color="auto" w:fill="FFFFFF" w:themeFill="background1"/>
        <w:jc w:val="both"/>
        <w:rPr>
          <w:rFonts w:ascii="Arial" w:hAnsi="Arial" w:cs="Arial"/>
          <w:b/>
          <w:bCs/>
          <w:lang w:val="es-ES"/>
        </w:rPr>
      </w:pPr>
      <w:r w:rsidRPr="00450A8F">
        <w:rPr>
          <w:rFonts w:ascii="Arial" w:hAnsi="Arial" w:cs="Arial"/>
          <w:i/>
          <w:iCs/>
          <w:color w:val="BFBFBF" w:themeColor="background1" w:themeShade="BF"/>
          <w:lang w:val="es-ES"/>
        </w:rPr>
        <w:t>Relacionar</w:t>
      </w:r>
      <w:r>
        <w:rPr>
          <w:rFonts w:ascii="Arial" w:hAnsi="Arial" w:cs="Arial"/>
          <w:i/>
          <w:iCs/>
          <w:color w:val="BFBFBF" w:themeColor="background1" w:themeShade="BF"/>
          <w:lang w:val="es-ES"/>
        </w:rPr>
        <w:t xml:space="preserve"> las lecciones aprendidas con respecto a la ejecución de actividades, compra de productos o servicios, planificación de cronograma y presupuesto, entre otros. </w:t>
      </w:r>
    </w:p>
    <w:p w14:paraId="1F0FE258" w14:textId="77777777" w:rsidR="008F20A8" w:rsidRPr="008F20A8" w:rsidRDefault="008F20A8" w:rsidP="008F20A8">
      <w:pPr>
        <w:jc w:val="both"/>
        <w:rPr>
          <w:rFonts w:ascii="Arial" w:hAnsi="Arial" w:cs="Arial"/>
          <w:b/>
          <w:bCs/>
          <w:lang w:val="es-ES"/>
        </w:rPr>
      </w:pPr>
    </w:p>
    <w:p w14:paraId="6EBBEFF4" w14:textId="77777777" w:rsidR="008F20A8" w:rsidRPr="008F20A8" w:rsidRDefault="008F20A8" w:rsidP="008F20A8">
      <w:pPr>
        <w:jc w:val="both"/>
        <w:rPr>
          <w:rFonts w:ascii="Arial" w:hAnsi="Arial" w:cs="Arial"/>
          <w:lang w:val="es-ES"/>
        </w:rPr>
      </w:pPr>
      <w:r w:rsidRPr="008F20A8">
        <w:rPr>
          <w:rFonts w:ascii="Arial" w:hAnsi="Arial" w:cs="Arial"/>
          <w:lang w:val="es-ES"/>
        </w:rPr>
        <w:t>Se autoriza al líder del proyecto a continuar con el cierre formal del proyecto o fase, lo cual deberá incluir:</w:t>
      </w:r>
    </w:p>
    <w:p w14:paraId="3AF14340" w14:textId="77777777" w:rsidR="008F20A8" w:rsidRPr="008F20A8" w:rsidRDefault="008F20A8" w:rsidP="008F20A8">
      <w:pPr>
        <w:jc w:val="both"/>
        <w:rPr>
          <w:rFonts w:ascii="Arial" w:hAnsi="Arial" w:cs="Arial"/>
          <w:lang w:val="es-ES"/>
        </w:rPr>
      </w:pPr>
    </w:p>
    <w:p w14:paraId="54ADBF65" w14:textId="583E8D71" w:rsidR="008F20A8" w:rsidRPr="008F20A8" w:rsidRDefault="008F20A8" w:rsidP="008F20A8">
      <w:pPr>
        <w:pStyle w:val="Prrafodelista"/>
        <w:numPr>
          <w:ilvl w:val="0"/>
          <w:numId w:val="6"/>
        </w:numPr>
        <w:ind w:left="360"/>
        <w:jc w:val="both"/>
        <w:rPr>
          <w:rFonts w:ascii="Arial" w:hAnsi="Arial" w:cs="Arial"/>
          <w:lang w:val="es-ES"/>
        </w:rPr>
      </w:pPr>
      <w:r w:rsidRPr="008F20A8">
        <w:rPr>
          <w:rFonts w:ascii="Arial" w:hAnsi="Arial" w:cs="Arial"/>
          <w:lang w:val="es-ES"/>
        </w:rPr>
        <w:t>Cierre de todos los procesos de compra y contratación con terceros.</w:t>
      </w:r>
    </w:p>
    <w:p w14:paraId="28947B08" w14:textId="0F58A64A" w:rsidR="008F20A8" w:rsidRPr="008F20A8" w:rsidRDefault="008F20A8" w:rsidP="008F20A8">
      <w:pPr>
        <w:pStyle w:val="Prrafodelista"/>
        <w:numPr>
          <w:ilvl w:val="0"/>
          <w:numId w:val="6"/>
        </w:numPr>
        <w:ind w:left="360"/>
        <w:jc w:val="both"/>
        <w:rPr>
          <w:rFonts w:ascii="Arial" w:hAnsi="Arial" w:cs="Arial"/>
          <w:lang w:val="es-ES"/>
        </w:rPr>
      </w:pPr>
      <w:r w:rsidRPr="008F20A8">
        <w:rPr>
          <w:rFonts w:ascii="Arial" w:hAnsi="Arial" w:cs="Arial"/>
          <w:lang w:val="es-ES"/>
        </w:rPr>
        <w:t>Archivo de la documentación del proyecto.</w:t>
      </w:r>
    </w:p>
    <w:p w14:paraId="083BDC90" w14:textId="77777777" w:rsidR="008F20A8" w:rsidRPr="008F20A8" w:rsidRDefault="008F20A8" w:rsidP="008F20A8">
      <w:pPr>
        <w:jc w:val="both"/>
        <w:rPr>
          <w:rFonts w:ascii="Arial" w:hAnsi="Arial" w:cs="Arial"/>
          <w:lang w:val="es-ES"/>
        </w:rPr>
      </w:pPr>
    </w:p>
    <w:p w14:paraId="62A25F16" w14:textId="6340A69D" w:rsidR="00A05A50" w:rsidRDefault="008F20A8" w:rsidP="008F20A8">
      <w:pPr>
        <w:jc w:val="both"/>
        <w:rPr>
          <w:rFonts w:ascii="Arial" w:hAnsi="Arial" w:cs="Arial"/>
          <w:lang w:val="es-ES"/>
        </w:rPr>
      </w:pPr>
      <w:r w:rsidRPr="008F20A8">
        <w:rPr>
          <w:rFonts w:ascii="Arial" w:hAnsi="Arial" w:cs="Arial"/>
          <w:lang w:val="es-ES"/>
        </w:rPr>
        <w:t>Para constancia firman los participantes en el cierre:</w:t>
      </w:r>
    </w:p>
    <w:p w14:paraId="5C50AEF5" w14:textId="1E54D827" w:rsidR="00832503" w:rsidRDefault="00832503" w:rsidP="00A05A50">
      <w:pPr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699"/>
        <w:gridCol w:w="2554"/>
        <w:gridCol w:w="1550"/>
      </w:tblGrid>
      <w:tr w:rsidR="008F20A8" w14:paraId="3A323033" w14:textId="77777777" w:rsidTr="00FB512F">
        <w:trPr>
          <w:trHeight w:val="297"/>
        </w:trPr>
        <w:tc>
          <w:tcPr>
            <w:tcW w:w="2405" w:type="dxa"/>
            <w:shd w:val="clear" w:color="auto" w:fill="BFBFBF" w:themeFill="background1" w:themeFillShade="BF"/>
          </w:tcPr>
          <w:p w14:paraId="6D8C4B18" w14:textId="77777777" w:rsidR="008F20A8" w:rsidRPr="00C8081C" w:rsidRDefault="008F20A8" w:rsidP="00FB5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C8081C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3A29BB73" w14:textId="77777777" w:rsidR="008F20A8" w:rsidRPr="00C8081C" w:rsidRDefault="008F20A8" w:rsidP="00FB5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C8081C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2554" w:type="dxa"/>
            <w:shd w:val="clear" w:color="auto" w:fill="BFBFBF" w:themeFill="background1" w:themeFillShade="BF"/>
          </w:tcPr>
          <w:p w14:paraId="6E08FB9F" w14:textId="77777777" w:rsidR="008F20A8" w:rsidRPr="00C8081C" w:rsidRDefault="008F20A8" w:rsidP="00FB5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C8081C">
              <w:rPr>
                <w:rFonts w:ascii="Arial" w:hAnsi="Arial" w:cs="Arial"/>
                <w:b/>
                <w:bCs/>
              </w:rPr>
              <w:t>Rol en el proyecto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14:paraId="69AA0296" w14:textId="77777777" w:rsidR="008F20A8" w:rsidRPr="00C8081C" w:rsidRDefault="008F20A8" w:rsidP="00FB5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C8081C"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8F20A8" w14:paraId="278DC769" w14:textId="77777777" w:rsidTr="00FB512F">
        <w:trPr>
          <w:trHeight w:val="335"/>
        </w:trPr>
        <w:tc>
          <w:tcPr>
            <w:tcW w:w="2405" w:type="dxa"/>
          </w:tcPr>
          <w:p w14:paraId="326FEA19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699" w:type="dxa"/>
          </w:tcPr>
          <w:p w14:paraId="0A748532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2554" w:type="dxa"/>
          </w:tcPr>
          <w:p w14:paraId="332686E9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550" w:type="dxa"/>
          </w:tcPr>
          <w:p w14:paraId="681277E0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</w:tr>
      <w:tr w:rsidR="008F20A8" w14:paraId="3AE7017A" w14:textId="77777777" w:rsidTr="00FB512F">
        <w:trPr>
          <w:trHeight w:val="317"/>
        </w:trPr>
        <w:tc>
          <w:tcPr>
            <w:tcW w:w="2405" w:type="dxa"/>
          </w:tcPr>
          <w:p w14:paraId="0527C45D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699" w:type="dxa"/>
          </w:tcPr>
          <w:p w14:paraId="61A4E69F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2554" w:type="dxa"/>
          </w:tcPr>
          <w:p w14:paraId="0E303C81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550" w:type="dxa"/>
          </w:tcPr>
          <w:p w14:paraId="6B8DD310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</w:tr>
      <w:tr w:rsidR="008F20A8" w14:paraId="68A6897C" w14:textId="77777777" w:rsidTr="00FB512F">
        <w:trPr>
          <w:trHeight w:val="317"/>
        </w:trPr>
        <w:tc>
          <w:tcPr>
            <w:tcW w:w="2405" w:type="dxa"/>
          </w:tcPr>
          <w:p w14:paraId="4B30781E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699" w:type="dxa"/>
          </w:tcPr>
          <w:p w14:paraId="1D7CE5BA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2554" w:type="dxa"/>
          </w:tcPr>
          <w:p w14:paraId="5B85C757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550" w:type="dxa"/>
          </w:tcPr>
          <w:p w14:paraId="363D4C58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</w:tr>
      <w:tr w:rsidR="008F20A8" w14:paraId="7C206EBF" w14:textId="77777777" w:rsidTr="00FB512F">
        <w:trPr>
          <w:trHeight w:val="300"/>
        </w:trPr>
        <w:tc>
          <w:tcPr>
            <w:tcW w:w="2405" w:type="dxa"/>
          </w:tcPr>
          <w:p w14:paraId="57F538C1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699" w:type="dxa"/>
          </w:tcPr>
          <w:p w14:paraId="758F34BA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2554" w:type="dxa"/>
          </w:tcPr>
          <w:p w14:paraId="11E6C400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550" w:type="dxa"/>
          </w:tcPr>
          <w:p w14:paraId="5CF9F45D" w14:textId="77777777" w:rsidR="008F20A8" w:rsidRDefault="008F20A8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</w:tr>
    </w:tbl>
    <w:p w14:paraId="7D4C13DE" w14:textId="6AA32FAB" w:rsidR="003C7F50" w:rsidRDefault="003C7F50" w:rsidP="003C7F50">
      <w:pPr>
        <w:jc w:val="both"/>
        <w:rPr>
          <w:rFonts w:ascii="Arial" w:hAnsi="Arial" w:cs="Arial"/>
          <w:lang w:val="es-ES"/>
        </w:rPr>
      </w:pPr>
    </w:p>
    <w:bookmarkEnd w:id="0"/>
    <w:p w14:paraId="4C80C43C" w14:textId="318EF72A" w:rsidR="00D85BD6" w:rsidRDefault="00412F5B" w:rsidP="00412F5B">
      <w:pPr>
        <w:jc w:val="center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>CONTROL DE CAMBIOS</w:t>
      </w: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1"/>
        <w:gridCol w:w="1342"/>
        <w:gridCol w:w="5937"/>
      </w:tblGrid>
      <w:tr w:rsidR="00412F5B" w:rsidRPr="00412F5B" w14:paraId="5C3EFAE4" w14:textId="77777777" w:rsidTr="000D0D32">
        <w:trPr>
          <w:trHeight w:val="227"/>
        </w:trPr>
        <w:tc>
          <w:tcPr>
            <w:tcW w:w="1021" w:type="dxa"/>
            <w:shd w:val="clear" w:color="auto" w:fill="D9D9D9" w:themeFill="background1" w:themeFillShade="D9"/>
          </w:tcPr>
          <w:p w14:paraId="7C1E7EE0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Versión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38F66344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Fecha</w:t>
            </w:r>
          </w:p>
        </w:tc>
        <w:tc>
          <w:tcPr>
            <w:tcW w:w="5937" w:type="dxa"/>
            <w:shd w:val="clear" w:color="auto" w:fill="D9D9D9" w:themeFill="background1" w:themeFillShade="D9"/>
          </w:tcPr>
          <w:p w14:paraId="5F4B0656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Descripción del Cambio</w:t>
            </w:r>
          </w:p>
        </w:tc>
      </w:tr>
      <w:tr w:rsidR="00412F5B" w:rsidRPr="00412F5B" w14:paraId="1BF930B4" w14:textId="77777777" w:rsidTr="000D0D32">
        <w:trPr>
          <w:cantSplit/>
          <w:trHeight w:val="227"/>
        </w:trPr>
        <w:tc>
          <w:tcPr>
            <w:tcW w:w="1021" w:type="dxa"/>
            <w:vAlign w:val="center"/>
          </w:tcPr>
          <w:p w14:paraId="772BDB03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  <w:r w:rsidRPr="00412F5B">
              <w:rPr>
                <w:rFonts w:ascii="Arial" w:hAnsi="Arial" w:cs="Arial"/>
                <w:bCs/>
                <w:lang w:val="es-MX"/>
              </w:rPr>
              <w:t>1</w:t>
            </w:r>
          </w:p>
        </w:tc>
        <w:tc>
          <w:tcPr>
            <w:tcW w:w="1342" w:type="dxa"/>
            <w:vAlign w:val="center"/>
          </w:tcPr>
          <w:p w14:paraId="687DE84A" w14:textId="4682D1C1" w:rsidR="00412F5B" w:rsidRPr="00412F5B" w:rsidRDefault="000D0D32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22/04/2021</w:t>
            </w:r>
          </w:p>
        </w:tc>
        <w:tc>
          <w:tcPr>
            <w:tcW w:w="5937" w:type="dxa"/>
          </w:tcPr>
          <w:p w14:paraId="414555CB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both"/>
              <w:rPr>
                <w:rFonts w:ascii="Arial" w:hAnsi="Arial" w:cs="Arial"/>
                <w:bCs/>
                <w:lang w:val="es-MX"/>
              </w:rPr>
            </w:pPr>
            <w:r w:rsidRPr="00412F5B">
              <w:rPr>
                <w:rFonts w:ascii="Arial" w:hAnsi="Arial" w:cs="Arial"/>
                <w:bCs/>
                <w:lang w:val="es-MX"/>
              </w:rPr>
              <w:t>Creación del Documento</w:t>
            </w:r>
          </w:p>
        </w:tc>
      </w:tr>
      <w:tr w:rsidR="00412F5B" w:rsidRPr="00412F5B" w14:paraId="61D4BBF9" w14:textId="77777777" w:rsidTr="000D0D32">
        <w:trPr>
          <w:cantSplit/>
          <w:trHeight w:val="227"/>
        </w:trPr>
        <w:tc>
          <w:tcPr>
            <w:tcW w:w="1021" w:type="dxa"/>
            <w:vAlign w:val="center"/>
          </w:tcPr>
          <w:p w14:paraId="41CE28B5" w14:textId="1DD30AD3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342" w:type="dxa"/>
            <w:vAlign w:val="center"/>
          </w:tcPr>
          <w:p w14:paraId="1CFC6DE4" w14:textId="02E4C7D6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5937" w:type="dxa"/>
          </w:tcPr>
          <w:p w14:paraId="1B1077E8" w14:textId="6568DCA0" w:rsidR="00412F5B" w:rsidRPr="00412F5B" w:rsidRDefault="00412F5B" w:rsidP="00180A0F">
            <w:pPr>
              <w:pStyle w:val="Encabezado"/>
              <w:tabs>
                <w:tab w:val="left" w:pos="1620"/>
              </w:tabs>
              <w:jc w:val="both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1C2F0A5B" w14:textId="6B929B0A" w:rsidR="0020360D" w:rsidRDefault="0020360D" w:rsidP="000D0D32">
      <w:pPr>
        <w:tabs>
          <w:tab w:val="left" w:pos="3240"/>
        </w:tabs>
      </w:pPr>
    </w:p>
    <w:sectPr w:rsidR="0020360D" w:rsidSect="00336F11">
      <w:headerReference w:type="default" r:id="rId8"/>
      <w:footerReference w:type="default" r:id="rId9"/>
      <w:pgSz w:w="12240" w:h="15840"/>
      <w:pgMar w:top="1418" w:right="1701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387A8" w14:textId="77777777" w:rsidR="0033790C" w:rsidRDefault="0033790C">
      <w:r>
        <w:separator/>
      </w:r>
    </w:p>
  </w:endnote>
  <w:endnote w:type="continuationSeparator" w:id="0">
    <w:p w14:paraId="7F4E2B61" w14:textId="77777777" w:rsidR="0033790C" w:rsidRDefault="00337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87" w:type="dxa"/>
      <w:tblInd w:w="-1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33"/>
      <w:gridCol w:w="3118"/>
      <w:gridCol w:w="4536"/>
    </w:tblGrid>
    <w:tr w:rsidR="00C07042" w:rsidRPr="00131973" w14:paraId="5002B88E" w14:textId="77777777" w:rsidTr="000D0D32">
      <w:trPr>
        <w:cantSplit/>
      </w:trPr>
      <w:tc>
        <w:tcPr>
          <w:tcW w:w="10887" w:type="dxa"/>
          <w:gridSpan w:val="3"/>
          <w:tcBorders>
            <w:bottom w:val="single" w:sz="4" w:space="0" w:color="auto"/>
          </w:tcBorders>
        </w:tcPr>
        <w:p w14:paraId="3595D46A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jc w:val="right"/>
            <w:rPr>
              <w:rFonts w:ascii="Arial" w:hAnsi="Arial" w:cs="Arial"/>
              <w:b/>
              <w:bCs/>
              <w:sz w:val="22"/>
              <w:szCs w:val="22"/>
              <w:lang w:val="es-ES" w:eastAsia="es-ES"/>
            </w:rPr>
          </w:pP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t xml:space="preserve">Página 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begin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instrText xml:space="preserve"> PAGE </w:instrTex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ES" w:eastAsia="es-ES"/>
            </w:rPr>
            <w:t>1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end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t xml:space="preserve"> de 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begin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instrText xml:space="preserve"> NUMPAGES </w:instrTex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ES" w:eastAsia="es-ES"/>
            </w:rPr>
            <w:t>4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end"/>
          </w:r>
        </w:p>
      </w:tc>
    </w:tr>
    <w:tr w:rsidR="00C07042" w:rsidRPr="00131973" w14:paraId="6C3FA7FB" w14:textId="77777777" w:rsidTr="000D0D32">
      <w:tc>
        <w:tcPr>
          <w:tcW w:w="3233" w:type="dxa"/>
          <w:tcBorders>
            <w:bottom w:val="single" w:sz="4" w:space="0" w:color="auto"/>
          </w:tcBorders>
        </w:tcPr>
        <w:p w14:paraId="136EF575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Elaboro:</w:t>
          </w:r>
        </w:p>
      </w:tc>
      <w:tc>
        <w:tcPr>
          <w:tcW w:w="3118" w:type="dxa"/>
          <w:tcBorders>
            <w:bottom w:val="single" w:sz="4" w:space="0" w:color="auto"/>
          </w:tcBorders>
        </w:tcPr>
        <w:p w14:paraId="22CB4320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Reviso:</w:t>
          </w:r>
        </w:p>
      </w:tc>
      <w:tc>
        <w:tcPr>
          <w:tcW w:w="4536" w:type="dxa"/>
          <w:tcBorders>
            <w:bottom w:val="single" w:sz="4" w:space="0" w:color="auto"/>
          </w:tcBorders>
        </w:tcPr>
        <w:p w14:paraId="6ADAF040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Aprobó:</w:t>
          </w:r>
        </w:p>
      </w:tc>
    </w:tr>
    <w:tr w:rsidR="00C07042" w:rsidRPr="00131973" w14:paraId="43D73384" w14:textId="77777777" w:rsidTr="000D0D32">
      <w:tc>
        <w:tcPr>
          <w:tcW w:w="32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1C3534" w14:textId="090A2DDA" w:rsidR="00C07042" w:rsidRPr="00131973" w:rsidRDefault="000D0D3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Ing. Victor Manuel Padilla Merlano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31F0D2" w14:textId="73E57754" w:rsidR="00C07042" w:rsidRPr="00131973" w:rsidRDefault="000D0D3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Ing. Victor Manuel Agudelo Ríos</w:t>
          </w: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F07578" w14:textId="3D60A527" w:rsidR="00C07042" w:rsidRPr="00131973" w:rsidRDefault="000D0D3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Comité Institucional de Evaluación y Desempeño</w:t>
          </w:r>
        </w:p>
      </w:tc>
    </w:tr>
  </w:tbl>
  <w:p w14:paraId="31E02E43" w14:textId="77777777" w:rsidR="00C07042" w:rsidRPr="00956784" w:rsidRDefault="00C0704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AD42D" w14:textId="77777777" w:rsidR="0033790C" w:rsidRDefault="0033790C">
      <w:r>
        <w:separator/>
      </w:r>
    </w:p>
  </w:footnote>
  <w:footnote w:type="continuationSeparator" w:id="0">
    <w:p w14:paraId="211ED87F" w14:textId="77777777" w:rsidR="0033790C" w:rsidRDefault="00337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2"/>
      <w:gridCol w:w="1748"/>
      <w:gridCol w:w="1134"/>
      <w:gridCol w:w="1829"/>
      <w:gridCol w:w="2692"/>
    </w:tblGrid>
    <w:tr w:rsidR="00655EE8" w14:paraId="6500EF5E" w14:textId="77777777" w:rsidTr="000D0D32">
      <w:trPr>
        <w:cantSplit/>
        <w:trHeight w:val="697"/>
        <w:jc w:val="center"/>
      </w:trPr>
      <w:tc>
        <w:tcPr>
          <w:tcW w:w="2642" w:type="dxa"/>
          <w:vMerge w:val="restart"/>
        </w:tcPr>
        <w:p w14:paraId="08B68763" w14:textId="2359F0EF" w:rsidR="00655EE8" w:rsidRDefault="00655EE8" w:rsidP="00655EE8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0956E848" wp14:editId="25114A3E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1588770" cy="1445260"/>
                <wp:effectExtent l="0" t="0" r="0" b="254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877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11" w:type="dxa"/>
          <w:gridSpan w:val="3"/>
          <w:vAlign w:val="center"/>
        </w:tcPr>
        <w:p w14:paraId="5D748634" w14:textId="2817AC9D" w:rsidR="00655EE8" w:rsidRDefault="00CC4F14" w:rsidP="00655EE8">
          <w:pPr>
            <w:pStyle w:val="Encabezado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  <w:bCs/>
              <w:sz w:val="28"/>
            </w:rPr>
            <w:t>FORMATO</w:t>
          </w:r>
        </w:p>
      </w:tc>
      <w:tc>
        <w:tcPr>
          <w:tcW w:w="2692" w:type="dxa"/>
          <w:vMerge w:val="restart"/>
        </w:tcPr>
        <w:p w14:paraId="5A4D5D4B" w14:textId="62B0F916" w:rsidR="00655EE8" w:rsidRDefault="00655EE8" w:rsidP="00655EE8">
          <w:pPr>
            <w:pStyle w:val="Encabezado"/>
            <w:jc w:val="center"/>
          </w:pPr>
          <w:r w:rsidRPr="001C001E">
            <w:rPr>
              <w:noProof/>
            </w:rPr>
            <w:drawing>
              <wp:inline distT="0" distB="0" distL="0" distR="0" wp14:anchorId="6619D969" wp14:editId="495F28E7">
                <wp:extent cx="1600200" cy="161925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55EE8" w14:paraId="562299CE" w14:textId="77777777" w:rsidTr="000D0D32">
      <w:trPr>
        <w:cantSplit/>
        <w:trHeight w:val="1274"/>
        <w:jc w:val="center"/>
      </w:trPr>
      <w:tc>
        <w:tcPr>
          <w:tcW w:w="2642" w:type="dxa"/>
          <w:vMerge/>
        </w:tcPr>
        <w:p w14:paraId="6FEBE347" w14:textId="77777777" w:rsidR="00655EE8" w:rsidRDefault="00655EE8" w:rsidP="00655EE8">
          <w:pPr>
            <w:pStyle w:val="Encabezado"/>
          </w:pPr>
        </w:p>
      </w:tc>
      <w:tc>
        <w:tcPr>
          <w:tcW w:w="4711" w:type="dxa"/>
          <w:gridSpan w:val="3"/>
          <w:vAlign w:val="center"/>
        </w:tcPr>
        <w:p w14:paraId="477B1DD8" w14:textId="116A9B67" w:rsidR="00655EE8" w:rsidRDefault="0080194E" w:rsidP="00655EE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</w:rPr>
            <w:t>ACTA DE CIERRE DE PROYECTO</w:t>
          </w:r>
        </w:p>
      </w:tc>
      <w:tc>
        <w:tcPr>
          <w:tcW w:w="2692" w:type="dxa"/>
          <w:vMerge/>
        </w:tcPr>
        <w:p w14:paraId="5934B578" w14:textId="77777777" w:rsidR="00655EE8" w:rsidRDefault="00655EE8" w:rsidP="00655EE8">
          <w:pPr>
            <w:pStyle w:val="Encabezado"/>
          </w:pPr>
        </w:p>
      </w:tc>
    </w:tr>
    <w:tr w:rsidR="00655EE8" w14:paraId="3CEAD72D" w14:textId="77777777" w:rsidTr="000D0D32">
      <w:trPr>
        <w:cantSplit/>
        <w:trHeight w:val="426"/>
        <w:jc w:val="center"/>
      </w:trPr>
      <w:tc>
        <w:tcPr>
          <w:tcW w:w="2642" w:type="dxa"/>
          <w:vMerge/>
        </w:tcPr>
        <w:p w14:paraId="08734C2E" w14:textId="77777777" w:rsidR="00655EE8" w:rsidRDefault="00655EE8" w:rsidP="00655EE8">
          <w:pPr>
            <w:pStyle w:val="Encabezado"/>
          </w:pPr>
        </w:p>
      </w:tc>
      <w:tc>
        <w:tcPr>
          <w:tcW w:w="1748" w:type="dxa"/>
          <w:vAlign w:val="center"/>
        </w:tcPr>
        <w:p w14:paraId="4A3E3A1B" w14:textId="2FCD9EEA" w:rsidR="00655EE8" w:rsidRPr="00625E12" w:rsidRDefault="00655EE8" w:rsidP="00655EE8">
          <w:pPr>
            <w:pStyle w:val="Encabezado"/>
            <w:jc w:val="center"/>
            <w:rPr>
              <w:ins w:id="1" w:author="JOSE IGNACIO M" w:date="2020-11-16T10:28:00Z"/>
              <w:rFonts w:ascii="Arial" w:hAnsi="Arial" w:cs="Arial"/>
              <w:b/>
              <w:sz w:val="18"/>
              <w:szCs w:val="16"/>
              <w:lang w:val="es-MX"/>
            </w:rPr>
          </w:pPr>
          <w:r w:rsidRPr="00625E12">
            <w:rPr>
              <w:rFonts w:ascii="Arial" w:hAnsi="Arial" w:cs="Arial"/>
              <w:b/>
              <w:sz w:val="18"/>
              <w:szCs w:val="16"/>
              <w:lang w:val="es-MX"/>
            </w:rPr>
            <w:t>Código:</w:t>
          </w:r>
          <w:r w:rsidR="000D0D32">
            <w:rPr>
              <w:rFonts w:ascii="Arial" w:hAnsi="Arial" w:cs="Arial"/>
              <w:b/>
              <w:sz w:val="18"/>
              <w:szCs w:val="16"/>
              <w:lang w:val="es-MX"/>
            </w:rPr>
            <w:t xml:space="preserve"> GM-FT-19</w:t>
          </w:r>
        </w:p>
        <w:p w14:paraId="5047FCE4" w14:textId="3971C041" w:rsidR="00655EE8" w:rsidRPr="0026066E" w:rsidRDefault="00655EE8" w:rsidP="00655EE8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1134" w:type="dxa"/>
          <w:vAlign w:val="center"/>
        </w:tcPr>
        <w:p w14:paraId="74BDA3EC" w14:textId="7742B735" w:rsidR="00655EE8" w:rsidRPr="00625E12" w:rsidRDefault="00655EE8" w:rsidP="00655EE8">
          <w:pPr>
            <w:pStyle w:val="Encabezado"/>
            <w:jc w:val="center"/>
            <w:rPr>
              <w:ins w:id="2" w:author="JOSE IGNACIO M" w:date="2020-11-16T10:28:00Z"/>
              <w:rFonts w:ascii="Arial" w:hAnsi="Arial" w:cs="Arial"/>
              <w:b/>
              <w:sz w:val="18"/>
            </w:rPr>
          </w:pPr>
          <w:r w:rsidRPr="00625E12">
            <w:rPr>
              <w:rFonts w:ascii="Arial" w:hAnsi="Arial" w:cs="Arial"/>
              <w:b/>
              <w:sz w:val="18"/>
            </w:rPr>
            <w:t>Versión:</w:t>
          </w:r>
          <w:r w:rsidR="000D0D32">
            <w:rPr>
              <w:rFonts w:ascii="Arial" w:hAnsi="Arial" w:cs="Arial"/>
              <w:b/>
              <w:sz w:val="18"/>
            </w:rPr>
            <w:t xml:space="preserve"> 1</w:t>
          </w:r>
          <w:r w:rsidRPr="00625E12">
            <w:rPr>
              <w:rFonts w:ascii="Arial" w:hAnsi="Arial" w:cs="Arial"/>
              <w:b/>
              <w:sz w:val="18"/>
            </w:rPr>
            <w:t xml:space="preserve"> </w:t>
          </w:r>
        </w:p>
        <w:p w14:paraId="2A46808F" w14:textId="5BE952BB" w:rsidR="00655EE8" w:rsidRDefault="00655EE8" w:rsidP="00655EE8">
          <w:pPr>
            <w:pStyle w:val="Encabezado"/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1829" w:type="dxa"/>
          <w:vAlign w:val="center"/>
        </w:tcPr>
        <w:p w14:paraId="72EF6027" w14:textId="054AD536" w:rsidR="00655EE8" w:rsidRDefault="00655EE8" w:rsidP="00655EE8">
          <w:pPr>
            <w:pStyle w:val="Encabezado"/>
            <w:jc w:val="center"/>
            <w:rPr>
              <w:rFonts w:ascii="Arial" w:hAnsi="Arial" w:cs="Arial"/>
              <w:b/>
              <w:sz w:val="18"/>
            </w:rPr>
          </w:pPr>
          <w:r w:rsidRPr="00625E12">
            <w:rPr>
              <w:rFonts w:ascii="Arial" w:hAnsi="Arial" w:cs="Arial"/>
              <w:b/>
              <w:sz w:val="18"/>
            </w:rPr>
            <w:t>Fecha:</w:t>
          </w:r>
          <w:r w:rsidR="000D0D32">
            <w:rPr>
              <w:rFonts w:ascii="Arial" w:hAnsi="Arial" w:cs="Arial"/>
              <w:b/>
              <w:sz w:val="18"/>
            </w:rPr>
            <w:t xml:space="preserve"> 22/04/2021</w:t>
          </w:r>
        </w:p>
        <w:p w14:paraId="6DBEB01C" w14:textId="22E2D418" w:rsidR="00655EE8" w:rsidRDefault="00655EE8" w:rsidP="00655EE8">
          <w:pPr>
            <w:pStyle w:val="Encabezado"/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2692" w:type="dxa"/>
          <w:vMerge/>
        </w:tcPr>
        <w:p w14:paraId="47770AEC" w14:textId="77777777" w:rsidR="00655EE8" w:rsidRDefault="00655EE8" w:rsidP="00655EE8">
          <w:pPr>
            <w:pStyle w:val="Encabezado"/>
          </w:pPr>
        </w:p>
      </w:tc>
    </w:tr>
  </w:tbl>
  <w:p w14:paraId="25601BDC" w14:textId="77777777" w:rsidR="00C07042" w:rsidRDefault="00C07042" w:rsidP="00655EE8">
    <w:pPr>
      <w:ind w:left="360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71B82"/>
    <w:multiLevelType w:val="hybridMultilevel"/>
    <w:tmpl w:val="ECD42DC6"/>
    <w:lvl w:ilvl="0" w:tplc="C3FAF2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0764"/>
    <w:multiLevelType w:val="hybridMultilevel"/>
    <w:tmpl w:val="80D6202A"/>
    <w:lvl w:ilvl="0" w:tplc="62C6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3215E"/>
    <w:multiLevelType w:val="hybridMultilevel"/>
    <w:tmpl w:val="7E062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F0296"/>
    <w:multiLevelType w:val="hybridMultilevel"/>
    <w:tmpl w:val="EB943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5523B"/>
    <w:multiLevelType w:val="multilevel"/>
    <w:tmpl w:val="E5D49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CEF39E7"/>
    <w:multiLevelType w:val="hybridMultilevel"/>
    <w:tmpl w:val="D152B0DC"/>
    <w:lvl w:ilvl="0" w:tplc="62C6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63"/>
    <w:rsid w:val="000077F7"/>
    <w:rsid w:val="00012E70"/>
    <w:rsid w:val="00012EC5"/>
    <w:rsid w:val="000147D9"/>
    <w:rsid w:val="000150BF"/>
    <w:rsid w:val="00015AE1"/>
    <w:rsid w:val="00024AD2"/>
    <w:rsid w:val="00025AE9"/>
    <w:rsid w:val="00041307"/>
    <w:rsid w:val="000435D1"/>
    <w:rsid w:val="000468E7"/>
    <w:rsid w:val="000619E5"/>
    <w:rsid w:val="0006515A"/>
    <w:rsid w:val="0006647D"/>
    <w:rsid w:val="00072A5B"/>
    <w:rsid w:val="00073A9C"/>
    <w:rsid w:val="00074E41"/>
    <w:rsid w:val="000A0431"/>
    <w:rsid w:val="000A7A0B"/>
    <w:rsid w:val="000C1AF9"/>
    <w:rsid w:val="000D0D32"/>
    <w:rsid w:val="000E3690"/>
    <w:rsid w:val="000F2CDF"/>
    <w:rsid w:val="00101566"/>
    <w:rsid w:val="001260B8"/>
    <w:rsid w:val="001305CD"/>
    <w:rsid w:val="00131973"/>
    <w:rsid w:val="00133DF4"/>
    <w:rsid w:val="00137847"/>
    <w:rsid w:val="00157F85"/>
    <w:rsid w:val="00163CF2"/>
    <w:rsid w:val="001755FE"/>
    <w:rsid w:val="0019352D"/>
    <w:rsid w:val="001A40C3"/>
    <w:rsid w:val="001B3AD0"/>
    <w:rsid w:val="001B7FFC"/>
    <w:rsid w:val="001C6630"/>
    <w:rsid w:val="001D07E0"/>
    <w:rsid w:val="001E2176"/>
    <w:rsid w:val="001E268F"/>
    <w:rsid w:val="001E29F8"/>
    <w:rsid w:val="001E586F"/>
    <w:rsid w:val="0020360D"/>
    <w:rsid w:val="002039A2"/>
    <w:rsid w:val="002057CE"/>
    <w:rsid w:val="002068DC"/>
    <w:rsid w:val="002131C3"/>
    <w:rsid w:val="00213E5B"/>
    <w:rsid w:val="002145CA"/>
    <w:rsid w:val="002177FA"/>
    <w:rsid w:val="0023240C"/>
    <w:rsid w:val="0024515E"/>
    <w:rsid w:val="00253068"/>
    <w:rsid w:val="0026409D"/>
    <w:rsid w:val="002743EF"/>
    <w:rsid w:val="00275137"/>
    <w:rsid w:val="00275236"/>
    <w:rsid w:val="00293954"/>
    <w:rsid w:val="00295146"/>
    <w:rsid w:val="0029698D"/>
    <w:rsid w:val="00296D2B"/>
    <w:rsid w:val="002A1627"/>
    <w:rsid w:val="002B3CB4"/>
    <w:rsid w:val="002B5794"/>
    <w:rsid w:val="002B6633"/>
    <w:rsid w:val="002B66AE"/>
    <w:rsid w:val="002B79B1"/>
    <w:rsid w:val="002C7E7B"/>
    <w:rsid w:val="002D406B"/>
    <w:rsid w:val="002D6CF4"/>
    <w:rsid w:val="003042FD"/>
    <w:rsid w:val="00307921"/>
    <w:rsid w:val="003143ED"/>
    <w:rsid w:val="00322840"/>
    <w:rsid w:val="0033394C"/>
    <w:rsid w:val="0033443B"/>
    <w:rsid w:val="00336F11"/>
    <w:rsid w:val="0033790C"/>
    <w:rsid w:val="00340A3D"/>
    <w:rsid w:val="003413BC"/>
    <w:rsid w:val="00342C89"/>
    <w:rsid w:val="00344AA9"/>
    <w:rsid w:val="00346AA1"/>
    <w:rsid w:val="00350485"/>
    <w:rsid w:val="00350B36"/>
    <w:rsid w:val="0035135A"/>
    <w:rsid w:val="003518F2"/>
    <w:rsid w:val="00352271"/>
    <w:rsid w:val="00360F4C"/>
    <w:rsid w:val="0038524A"/>
    <w:rsid w:val="00385839"/>
    <w:rsid w:val="00391D76"/>
    <w:rsid w:val="003A26E3"/>
    <w:rsid w:val="003A3CDC"/>
    <w:rsid w:val="003B3AFF"/>
    <w:rsid w:val="003B4324"/>
    <w:rsid w:val="003B4CCB"/>
    <w:rsid w:val="003C0133"/>
    <w:rsid w:val="003C1467"/>
    <w:rsid w:val="003C7F22"/>
    <w:rsid w:val="003C7F50"/>
    <w:rsid w:val="003D0DD2"/>
    <w:rsid w:val="003D1D15"/>
    <w:rsid w:val="003D74AA"/>
    <w:rsid w:val="003E5541"/>
    <w:rsid w:val="003E68F4"/>
    <w:rsid w:val="00411C21"/>
    <w:rsid w:val="00412F5B"/>
    <w:rsid w:val="00415EA2"/>
    <w:rsid w:val="00422827"/>
    <w:rsid w:val="004251A4"/>
    <w:rsid w:val="0043592E"/>
    <w:rsid w:val="00443B52"/>
    <w:rsid w:val="00446339"/>
    <w:rsid w:val="00450A8F"/>
    <w:rsid w:val="00452279"/>
    <w:rsid w:val="00455534"/>
    <w:rsid w:val="004670C6"/>
    <w:rsid w:val="00472A78"/>
    <w:rsid w:val="00477396"/>
    <w:rsid w:val="00477801"/>
    <w:rsid w:val="0048369C"/>
    <w:rsid w:val="00496BEA"/>
    <w:rsid w:val="004A054F"/>
    <w:rsid w:val="004A425D"/>
    <w:rsid w:val="004A70FD"/>
    <w:rsid w:val="004B05A1"/>
    <w:rsid w:val="004B0A2B"/>
    <w:rsid w:val="004B13D3"/>
    <w:rsid w:val="004B6900"/>
    <w:rsid w:val="004B6F94"/>
    <w:rsid w:val="004C0EB6"/>
    <w:rsid w:val="004C37C3"/>
    <w:rsid w:val="004D465E"/>
    <w:rsid w:val="004D75F6"/>
    <w:rsid w:val="004E5C56"/>
    <w:rsid w:val="004F09D9"/>
    <w:rsid w:val="004F217B"/>
    <w:rsid w:val="004F5396"/>
    <w:rsid w:val="0050296B"/>
    <w:rsid w:val="00507317"/>
    <w:rsid w:val="00515627"/>
    <w:rsid w:val="005160AF"/>
    <w:rsid w:val="00521498"/>
    <w:rsid w:val="00525357"/>
    <w:rsid w:val="005325DD"/>
    <w:rsid w:val="00532616"/>
    <w:rsid w:val="0053389E"/>
    <w:rsid w:val="00540D30"/>
    <w:rsid w:val="00541071"/>
    <w:rsid w:val="00545FC3"/>
    <w:rsid w:val="00546DA4"/>
    <w:rsid w:val="00562107"/>
    <w:rsid w:val="005645FE"/>
    <w:rsid w:val="00567E4A"/>
    <w:rsid w:val="00571A9A"/>
    <w:rsid w:val="00572382"/>
    <w:rsid w:val="00581E4E"/>
    <w:rsid w:val="005832CD"/>
    <w:rsid w:val="005867D9"/>
    <w:rsid w:val="00590169"/>
    <w:rsid w:val="0059152C"/>
    <w:rsid w:val="00592D3D"/>
    <w:rsid w:val="00594217"/>
    <w:rsid w:val="005969E1"/>
    <w:rsid w:val="005973AC"/>
    <w:rsid w:val="005A1B37"/>
    <w:rsid w:val="005D0C8C"/>
    <w:rsid w:val="005D6165"/>
    <w:rsid w:val="005E0FF2"/>
    <w:rsid w:val="005E1C11"/>
    <w:rsid w:val="005E32EB"/>
    <w:rsid w:val="005E3CE5"/>
    <w:rsid w:val="005E667E"/>
    <w:rsid w:val="005F27F8"/>
    <w:rsid w:val="005F4E5D"/>
    <w:rsid w:val="00604E60"/>
    <w:rsid w:val="006074D6"/>
    <w:rsid w:val="00612A6E"/>
    <w:rsid w:val="00625FC0"/>
    <w:rsid w:val="006359D9"/>
    <w:rsid w:val="006514D7"/>
    <w:rsid w:val="00655EE8"/>
    <w:rsid w:val="00656921"/>
    <w:rsid w:val="0065703C"/>
    <w:rsid w:val="006604F7"/>
    <w:rsid w:val="00661F93"/>
    <w:rsid w:val="00662708"/>
    <w:rsid w:val="0066592C"/>
    <w:rsid w:val="0067396F"/>
    <w:rsid w:val="0067448B"/>
    <w:rsid w:val="006827E3"/>
    <w:rsid w:val="0069316A"/>
    <w:rsid w:val="00693E1D"/>
    <w:rsid w:val="006B21D3"/>
    <w:rsid w:val="006C2FC9"/>
    <w:rsid w:val="006C74C1"/>
    <w:rsid w:val="006D65FA"/>
    <w:rsid w:val="006E0EC8"/>
    <w:rsid w:val="006E392F"/>
    <w:rsid w:val="006E49C6"/>
    <w:rsid w:val="007113C3"/>
    <w:rsid w:val="00714D1E"/>
    <w:rsid w:val="00735128"/>
    <w:rsid w:val="00741576"/>
    <w:rsid w:val="007427FB"/>
    <w:rsid w:val="007430C2"/>
    <w:rsid w:val="0074627C"/>
    <w:rsid w:val="007537E3"/>
    <w:rsid w:val="0076448A"/>
    <w:rsid w:val="0079145F"/>
    <w:rsid w:val="007A4638"/>
    <w:rsid w:val="007B5491"/>
    <w:rsid w:val="007B6635"/>
    <w:rsid w:val="007C3772"/>
    <w:rsid w:val="007D4C51"/>
    <w:rsid w:val="007D649F"/>
    <w:rsid w:val="007D6E1D"/>
    <w:rsid w:val="007F007C"/>
    <w:rsid w:val="007F15C7"/>
    <w:rsid w:val="007F3EDE"/>
    <w:rsid w:val="0080194E"/>
    <w:rsid w:val="00803A5F"/>
    <w:rsid w:val="00811715"/>
    <w:rsid w:val="0081267A"/>
    <w:rsid w:val="00820CEF"/>
    <w:rsid w:val="00821D9B"/>
    <w:rsid w:val="00830CBE"/>
    <w:rsid w:val="00832503"/>
    <w:rsid w:val="00832566"/>
    <w:rsid w:val="00850FF5"/>
    <w:rsid w:val="00851853"/>
    <w:rsid w:val="00864990"/>
    <w:rsid w:val="008826F5"/>
    <w:rsid w:val="00890FE4"/>
    <w:rsid w:val="00895174"/>
    <w:rsid w:val="00896046"/>
    <w:rsid w:val="008A1807"/>
    <w:rsid w:val="008A7E2C"/>
    <w:rsid w:val="008B38FD"/>
    <w:rsid w:val="008B4657"/>
    <w:rsid w:val="008B7C3E"/>
    <w:rsid w:val="008C2E0A"/>
    <w:rsid w:val="008D22F3"/>
    <w:rsid w:val="008D68DE"/>
    <w:rsid w:val="008E0B63"/>
    <w:rsid w:val="008F05B0"/>
    <w:rsid w:val="008F20A8"/>
    <w:rsid w:val="008F2D46"/>
    <w:rsid w:val="00902D35"/>
    <w:rsid w:val="0090474A"/>
    <w:rsid w:val="00916EBE"/>
    <w:rsid w:val="00932542"/>
    <w:rsid w:val="00956784"/>
    <w:rsid w:val="009735DC"/>
    <w:rsid w:val="009809CF"/>
    <w:rsid w:val="0099018C"/>
    <w:rsid w:val="00991182"/>
    <w:rsid w:val="009950C0"/>
    <w:rsid w:val="009B24B6"/>
    <w:rsid w:val="009D2018"/>
    <w:rsid w:val="009D54CD"/>
    <w:rsid w:val="009E01F5"/>
    <w:rsid w:val="009E0801"/>
    <w:rsid w:val="009E1F01"/>
    <w:rsid w:val="009E46D0"/>
    <w:rsid w:val="009F1036"/>
    <w:rsid w:val="00A05A50"/>
    <w:rsid w:val="00A06109"/>
    <w:rsid w:val="00A101EA"/>
    <w:rsid w:val="00A10C19"/>
    <w:rsid w:val="00A126FA"/>
    <w:rsid w:val="00A2558F"/>
    <w:rsid w:val="00A34883"/>
    <w:rsid w:val="00A35653"/>
    <w:rsid w:val="00A357B8"/>
    <w:rsid w:val="00A36974"/>
    <w:rsid w:val="00A4366B"/>
    <w:rsid w:val="00A44C7D"/>
    <w:rsid w:val="00A46251"/>
    <w:rsid w:val="00A47FD4"/>
    <w:rsid w:val="00A50ED9"/>
    <w:rsid w:val="00A52EFE"/>
    <w:rsid w:val="00A5526F"/>
    <w:rsid w:val="00A55453"/>
    <w:rsid w:val="00A567D8"/>
    <w:rsid w:val="00A5751C"/>
    <w:rsid w:val="00A60C40"/>
    <w:rsid w:val="00A71FD6"/>
    <w:rsid w:val="00A72859"/>
    <w:rsid w:val="00A76D96"/>
    <w:rsid w:val="00A83039"/>
    <w:rsid w:val="00A94DA7"/>
    <w:rsid w:val="00A94DDD"/>
    <w:rsid w:val="00A95266"/>
    <w:rsid w:val="00A962EE"/>
    <w:rsid w:val="00AA7EB3"/>
    <w:rsid w:val="00AB0931"/>
    <w:rsid w:val="00AB4B9D"/>
    <w:rsid w:val="00AB5F69"/>
    <w:rsid w:val="00AC0C15"/>
    <w:rsid w:val="00AC7826"/>
    <w:rsid w:val="00AD2CF8"/>
    <w:rsid w:val="00AD774E"/>
    <w:rsid w:val="00AE039D"/>
    <w:rsid w:val="00AE3D96"/>
    <w:rsid w:val="00AF03A2"/>
    <w:rsid w:val="00AF7A40"/>
    <w:rsid w:val="00B1023E"/>
    <w:rsid w:val="00B11848"/>
    <w:rsid w:val="00B14A04"/>
    <w:rsid w:val="00B34C16"/>
    <w:rsid w:val="00B40F9B"/>
    <w:rsid w:val="00B47DB9"/>
    <w:rsid w:val="00B510FA"/>
    <w:rsid w:val="00B518DD"/>
    <w:rsid w:val="00B62F66"/>
    <w:rsid w:val="00B858E0"/>
    <w:rsid w:val="00B91EE5"/>
    <w:rsid w:val="00B9224A"/>
    <w:rsid w:val="00B969AA"/>
    <w:rsid w:val="00BA5967"/>
    <w:rsid w:val="00BB3F89"/>
    <w:rsid w:val="00BB6B09"/>
    <w:rsid w:val="00BD66F3"/>
    <w:rsid w:val="00BD7E64"/>
    <w:rsid w:val="00BF3804"/>
    <w:rsid w:val="00C07042"/>
    <w:rsid w:val="00C122BD"/>
    <w:rsid w:val="00C13A55"/>
    <w:rsid w:val="00C3553B"/>
    <w:rsid w:val="00C45FBE"/>
    <w:rsid w:val="00C46A46"/>
    <w:rsid w:val="00C478AD"/>
    <w:rsid w:val="00C55731"/>
    <w:rsid w:val="00C71493"/>
    <w:rsid w:val="00C720C6"/>
    <w:rsid w:val="00C72456"/>
    <w:rsid w:val="00C94593"/>
    <w:rsid w:val="00C950E6"/>
    <w:rsid w:val="00C96169"/>
    <w:rsid w:val="00C96739"/>
    <w:rsid w:val="00CA62D5"/>
    <w:rsid w:val="00CB5A19"/>
    <w:rsid w:val="00CC4F14"/>
    <w:rsid w:val="00CD42CA"/>
    <w:rsid w:val="00CD7A26"/>
    <w:rsid w:val="00CF7CC3"/>
    <w:rsid w:val="00D1626D"/>
    <w:rsid w:val="00D17C52"/>
    <w:rsid w:val="00D20B6E"/>
    <w:rsid w:val="00D23896"/>
    <w:rsid w:val="00D249CD"/>
    <w:rsid w:val="00D25490"/>
    <w:rsid w:val="00D304AC"/>
    <w:rsid w:val="00D34040"/>
    <w:rsid w:val="00D50238"/>
    <w:rsid w:val="00D50765"/>
    <w:rsid w:val="00D6075E"/>
    <w:rsid w:val="00D6249E"/>
    <w:rsid w:val="00D6463C"/>
    <w:rsid w:val="00D657D3"/>
    <w:rsid w:val="00D70F0D"/>
    <w:rsid w:val="00D72B57"/>
    <w:rsid w:val="00D845A4"/>
    <w:rsid w:val="00D85BD6"/>
    <w:rsid w:val="00D87567"/>
    <w:rsid w:val="00D87C94"/>
    <w:rsid w:val="00D95676"/>
    <w:rsid w:val="00DA3E85"/>
    <w:rsid w:val="00DA5928"/>
    <w:rsid w:val="00DA6062"/>
    <w:rsid w:val="00DB2390"/>
    <w:rsid w:val="00DB58F8"/>
    <w:rsid w:val="00DC0A84"/>
    <w:rsid w:val="00DC19CB"/>
    <w:rsid w:val="00DF1C04"/>
    <w:rsid w:val="00DF2F43"/>
    <w:rsid w:val="00DF47F7"/>
    <w:rsid w:val="00DF728C"/>
    <w:rsid w:val="00E01532"/>
    <w:rsid w:val="00E0242F"/>
    <w:rsid w:val="00E14EF3"/>
    <w:rsid w:val="00E16118"/>
    <w:rsid w:val="00E2264E"/>
    <w:rsid w:val="00E228C4"/>
    <w:rsid w:val="00E4023D"/>
    <w:rsid w:val="00E421DD"/>
    <w:rsid w:val="00E51BA7"/>
    <w:rsid w:val="00E545C6"/>
    <w:rsid w:val="00E566FD"/>
    <w:rsid w:val="00E61FBC"/>
    <w:rsid w:val="00E723C3"/>
    <w:rsid w:val="00E7298B"/>
    <w:rsid w:val="00E76560"/>
    <w:rsid w:val="00E81125"/>
    <w:rsid w:val="00E81C61"/>
    <w:rsid w:val="00E8301C"/>
    <w:rsid w:val="00E931C3"/>
    <w:rsid w:val="00E9733D"/>
    <w:rsid w:val="00EA574B"/>
    <w:rsid w:val="00EC2D81"/>
    <w:rsid w:val="00EC47D3"/>
    <w:rsid w:val="00EC6B17"/>
    <w:rsid w:val="00ED00B6"/>
    <w:rsid w:val="00ED1714"/>
    <w:rsid w:val="00ED200D"/>
    <w:rsid w:val="00ED52C0"/>
    <w:rsid w:val="00ED797C"/>
    <w:rsid w:val="00EE1D51"/>
    <w:rsid w:val="00EE28F2"/>
    <w:rsid w:val="00EE4692"/>
    <w:rsid w:val="00EF303D"/>
    <w:rsid w:val="00EF4D2E"/>
    <w:rsid w:val="00EF5141"/>
    <w:rsid w:val="00EF6B97"/>
    <w:rsid w:val="00F003F4"/>
    <w:rsid w:val="00F0055D"/>
    <w:rsid w:val="00F11530"/>
    <w:rsid w:val="00F16802"/>
    <w:rsid w:val="00F172ED"/>
    <w:rsid w:val="00F202FA"/>
    <w:rsid w:val="00F2047D"/>
    <w:rsid w:val="00F30292"/>
    <w:rsid w:val="00F306A0"/>
    <w:rsid w:val="00F31C3F"/>
    <w:rsid w:val="00F365C4"/>
    <w:rsid w:val="00F410B9"/>
    <w:rsid w:val="00F41FBE"/>
    <w:rsid w:val="00F438AF"/>
    <w:rsid w:val="00F46C7E"/>
    <w:rsid w:val="00F5415B"/>
    <w:rsid w:val="00F559AE"/>
    <w:rsid w:val="00F6046C"/>
    <w:rsid w:val="00F62649"/>
    <w:rsid w:val="00F6524E"/>
    <w:rsid w:val="00F67BBE"/>
    <w:rsid w:val="00F71948"/>
    <w:rsid w:val="00F74532"/>
    <w:rsid w:val="00F75A91"/>
    <w:rsid w:val="00F81008"/>
    <w:rsid w:val="00F86368"/>
    <w:rsid w:val="00F873E3"/>
    <w:rsid w:val="00FA08CA"/>
    <w:rsid w:val="00FB3EDC"/>
    <w:rsid w:val="00FB788F"/>
    <w:rsid w:val="00FC1D95"/>
    <w:rsid w:val="00FC4FBC"/>
    <w:rsid w:val="00FD7E69"/>
    <w:rsid w:val="00FE51B2"/>
    <w:rsid w:val="00FF1DF4"/>
    <w:rsid w:val="00FF51BB"/>
    <w:rsid w:val="00FF7C1A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0D2A6D"/>
  <w15:chartTrackingRefBased/>
  <w15:docId w15:val="{E5B9EC10-68E4-46FA-B19F-B7BE11C0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0C"/>
    <w:rPr>
      <w:rFonts w:ascii="Tahoma" w:hAnsi="Tahoma"/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C07042"/>
    <w:pPr>
      <w:keepNext/>
      <w:spacing w:before="240" w:after="60"/>
      <w:outlineLvl w:val="0"/>
    </w:pPr>
    <w:rPr>
      <w:rFonts w:ascii="Arial" w:hAnsi="Arial" w:cs="Arial"/>
      <w:b/>
      <w:bCs/>
      <w:kern w:val="32"/>
      <w:szCs w:val="24"/>
    </w:rPr>
  </w:style>
  <w:style w:type="paragraph" w:styleId="Ttulo2">
    <w:name w:val="heading 2"/>
    <w:basedOn w:val="Normal"/>
    <w:next w:val="Normal"/>
    <w:link w:val="Ttulo2Car"/>
    <w:qFormat/>
    <w:rsid w:val="00015AE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15A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92D3D"/>
    <w:pPr>
      <w:keepNext/>
      <w:jc w:val="both"/>
      <w:outlineLvl w:val="3"/>
    </w:pPr>
    <w:rPr>
      <w:b/>
      <w:lang w:val="es-ES" w:eastAsia="es-ES"/>
    </w:rPr>
  </w:style>
  <w:style w:type="paragraph" w:styleId="Ttulo5">
    <w:name w:val="heading 5"/>
    <w:basedOn w:val="Normal"/>
    <w:next w:val="Normal"/>
    <w:qFormat/>
    <w:rsid w:val="004F217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E0B63"/>
    <w:pPr>
      <w:spacing w:line="360" w:lineRule="auto"/>
      <w:jc w:val="both"/>
    </w:pPr>
    <w:rPr>
      <w:rFonts w:ascii="Arial" w:hAnsi="Arial"/>
    </w:rPr>
  </w:style>
  <w:style w:type="paragraph" w:styleId="Sangradetextonormal">
    <w:name w:val="Body Text Indent"/>
    <w:basedOn w:val="Normal"/>
    <w:rsid w:val="008E0B63"/>
    <w:pPr>
      <w:spacing w:line="360" w:lineRule="auto"/>
      <w:ind w:left="1200" w:hanging="492"/>
      <w:jc w:val="both"/>
    </w:pPr>
    <w:rPr>
      <w:rFonts w:ascii="Arial" w:hAnsi="Arial"/>
      <w:b/>
    </w:rPr>
  </w:style>
  <w:style w:type="paragraph" w:styleId="Encabezado">
    <w:name w:val="header"/>
    <w:basedOn w:val="Normal"/>
    <w:link w:val="EncabezadoCar"/>
    <w:uiPriority w:val="99"/>
    <w:rsid w:val="00592D3D"/>
    <w:pPr>
      <w:tabs>
        <w:tab w:val="center" w:pos="4419"/>
        <w:tab w:val="right" w:pos="8838"/>
      </w:tabs>
    </w:pPr>
    <w:rPr>
      <w:lang w:val="es-ES" w:eastAsia="es-ES"/>
    </w:rPr>
  </w:style>
  <w:style w:type="character" w:styleId="Textoennegrita">
    <w:name w:val="Strong"/>
    <w:qFormat/>
    <w:rsid w:val="00592D3D"/>
    <w:rPr>
      <w:b/>
    </w:rPr>
  </w:style>
  <w:style w:type="character" w:styleId="Refdecomentario">
    <w:name w:val="annotation reference"/>
    <w:semiHidden/>
    <w:rsid w:val="002145CA"/>
    <w:rPr>
      <w:sz w:val="16"/>
      <w:szCs w:val="16"/>
    </w:rPr>
  </w:style>
  <w:style w:type="paragraph" w:styleId="Textocomentario">
    <w:name w:val="annotation text"/>
    <w:basedOn w:val="Normal"/>
    <w:semiHidden/>
    <w:rsid w:val="002145CA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2145CA"/>
    <w:rPr>
      <w:b/>
      <w:bCs/>
    </w:rPr>
  </w:style>
  <w:style w:type="paragraph" w:styleId="Textodeglobo">
    <w:name w:val="Balloon Text"/>
    <w:basedOn w:val="Normal"/>
    <w:semiHidden/>
    <w:rsid w:val="002145CA"/>
    <w:rPr>
      <w:rFonts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6270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662708"/>
    <w:rPr>
      <w:rFonts w:ascii="Tahoma" w:hAnsi="Tahoma"/>
      <w:sz w:val="24"/>
      <w:lang w:val="es-CO" w:eastAsia="en-US" w:bidi="ar-SA"/>
    </w:rPr>
  </w:style>
  <w:style w:type="character" w:customStyle="1" w:styleId="Ttulo2Car">
    <w:name w:val="Título 2 Car"/>
    <w:link w:val="Ttulo2"/>
    <w:rsid w:val="00015AE1"/>
    <w:rPr>
      <w:rFonts w:ascii="Arial" w:hAnsi="Arial" w:cs="Arial"/>
      <w:b/>
      <w:bCs/>
      <w:i/>
      <w:iCs/>
      <w:sz w:val="28"/>
      <w:szCs w:val="28"/>
      <w:lang w:val="es-CO" w:eastAsia="en-US" w:bidi="ar-SA"/>
    </w:rPr>
  </w:style>
  <w:style w:type="character" w:customStyle="1" w:styleId="Ttulo3Car">
    <w:name w:val="Título 3 Car"/>
    <w:link w:val="Ttulo3"/>
    <w:rsid w:val="00015AE1"/>
    <w:rPr>
      <w:rFonts w:ascii="Arial" w:hAnsi="Arial" w:cs="Arial"/>
      <w:b/>
      <w:bCs/>
      <w:sz w:val="26"/>
      <w:szCs w:val="26"/>
      <w:lang w:val="es-CO" w:eastAsia="en-US" w:bidi="ar-SA"/>
    </w:rPr>
  </w:style>
  <w:style w:type="paragraph" w:styleId="TDC1">
    <w:name w:val="toc 1"/>
    <w:basedOn w:val="Normal"/>
    <w:next w:val="Normal"/>
    <w:autoRedefine/>
    <w:semiHidden/>
    <w:rsid w:val="00EF5141"/>
    <w:pPr>
      <w:tabs>
        <w:tab w:val="left" w:pos="480"/>
        <w:tab w:val="right" w:leader="dot" w:pos="8630"/>
      </w:tabs>
      <w:jc w:val="center"/>
    </w:pPr>
    <w:rPr>
      <w:rFonts w:ascii="Arial" w:hAnsi="Arial" w:cs="Arial"/>
      <w:b/>
    </w:rPr>
  </w:style>
  <w:style w:type="paragraph" w:styleId="TDC2">
    <w:name w:val="toc 2"/>
    <w:basedOn w:val="Normal"/>
    <w:next w:val="Normal"/>
    <w:autoRedefine/>
    <w:semiHidden/>
    <w:rsid w:val="00FF1DF4"/>
    <w:pPr>
      <w:tabs>
        <w:tab w:val="left" w:pos="540"/>
        <w:tab w:val="right" w:leader="dot" w:pos="8630"/>
      </w:tabs>
      <w:ind w:left="540" w:hanging="540"/>
    </w:pPr>
  </w:style>
  <w:style w:type="paragraph" w:styleId="TDC3">
    <w:name w:val="toc 3"/>
    <w:basedOn w:val="Normal"/>
    <w:next w:val="Normal"/>
    <w:autoRedefine/>
    <w:semiHidden/>
    <w:rsid w:val="00B47DB9"/>
    <w:pPr>
      <w:ind w:left="480"/>
    </w:pPr>
  </w:style>
  <w:style w:type="character" w:styleId="Hipervnculo">
    <w:name w:val="Hyperlink"/>
    <w:rsid w:val="00B47DB9"/>
    <w:rPr>
      <w:color w:val="0000FF"/>
      <w:u w:val="single"/>
    </w:rPr>
  </w:style>
  <w:style w:type="character" w:styleId="Hipervnculovisitado">
    <w:name w:val="FollowedHyperlink"/>
    <w:rsid w:val="00AB0931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AC0C15"/>
    <w:pPr>
      <w:ind w:left="708"/>
    </w:pPr>
  </w:style>
  <w:style w:type="table" w:styleId="Tablaconcuadrcula">
    <w:name w:val="Table Grid"/>
    <w:basedOn w:val="Tablanormal"/>
    <w:uiPriority w:val="39"/>
    <w:rsid w:val="0017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rsid w:val="004F217B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4F217B"/>
    <w:pPr>
      <w:spacing w:after="120" w:line="480" w:lineRule="auto"/>
      <w:ind w:left="283"/>
    </w:pPr>
  </w:style>
  <w:style w:type="paragraph" w:styleId="Textonotapie">
    <w:name w:val="footnote text"/>
    <w:basedOn w:val="Normal"/>
    <w:semiHidden/>
    <w:rsid w:val="004F217B"/>
    <w:rPr>
      <w:rFonts w:ascii="Arial" w:hAnsi="Arial"/>
      <w:sz w:val="20"/>
      <w:lang w:val="es-ES_tradnl" w:eastAsia="es-ES"/>
    </w:rPr>
  </w:style>
  <w:style w:type="character" w:styleId="Refdenotaalpie">
    <w:name w:val="footnote reference"/>
    <w:semiHidden/>
    <w:rsid w:val="004F217B"/>
    <w:rPr>
      <w:vertAlign w:val="superscript"/>
    </w:rPr>
  </w:style>
  <w:style w:type="paragraph" w:styleId="Textonotaalfinal">
    <w:name w:val="endnote text"/>
    <w:basedOn w:val="Normal"/>
    <w:semiHidden/>
    <w:rsid w:val="004F217B"/>
    <w:rPr>
      <w:rFonts w:ascii="Times New Roman" w:hAnsi="Times New Roman"/>
      <w:sz w:val="20"/>
      <w:lang w:val="es-ES_tradnl" w:eastAsia="es-ES"/>
    </w:rPr>
  </w:style>
  <w:style w:type="paragraph" w:styleId="Piedepgina">
    <w:name w:val="footer"/>
    <w:aliases w:val=" Car"/>
    <w:basedOn w:val="Normal"/>
    <w:link w:val="PiedepginaCar"/>
    <w:rsid w:val="00A830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 Car Car"/>
    <w:link w:val="Piedepgina"/>
    <w:rsid w:val="00A83039"/>
    <w:rPr>
      <w:rFonts w:ascii="Tahoma" w:hAnsi="Tahoma"/>
      <w:sz w:val="24"/>
      <w:lang w:eastAsia="en-US"/>
    </w:rPr>
  </w:style>
  <w:style w:type="character" w:styleId="Nmerodepgina">
    <w:name w:val="page number"/>
    <w:basedOn w:val="Fuentedeprrafopredeter"/>
    <w:rsid w:val="00443B52"/>
  </w:style>
  <w:style w:type="paragraph" w:customStyle="1" w:styleId="pa26">
    <w:name w:val="pa26"/>
    <w:basedOn w:val="Normal"/>
    <w:rsid w:val="009E1F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pa12">
    <w:name w:val="pa12"/>
    <w:basedOn w:val="Normal"/>
    <w:rsid w:val="009D54C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pa10">
    <w:name w:val="pa10"/>
    <w:basedOn w:val="Normal"/>
    <w:rsid w:val="009D54C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styleId="Sinespaciado">
    <w:name w:val="No Spacing"/>
    <w:uiPriority w:val="1"/>
    <w:qFormat/>
    <w:rsid w:val="00832566"/>
    <w:rPr>
      <w:rFonts w:ascii="Calibri" w:eastAsia="Calibri" w:hAnsi="Calibri"/>
      <w:sz w:val="22"/>
      <w:szCs w:val="22"/>
      <w:lang w:val="es-CO" w:eastAsia="en-US"/>
    </w:rPr>
  </w:style>
  <w:style w:type="character" w:customStyle="1" w:styleId="EncabezadoCar">
    <w:name w:val="Encabezado Car"/>
    <w:link w:val="Encabezado"/>
    <w:uiPriority w:val="99"/>
    <w:locked/>
    <w:rsid w:val="00655EE8"/>
    <w:rPr>
      <w:rFonts w:ascii="Tahoma" w:hAnsi="Tahoma"/>
      <w:sz w:val="24"/>
      <w:lang w:val="es-ES" w:eastAsia="es-ES"/>
    </w:rPr>
  </w:style>
  <w:style w:type="table" w:styleId="Tablaconcuadrculaclara">
    <w:name w:val="Grid Table Light"/>
    <w:basedOn w:val="Tablanormal"/>
    <w:uiPriority w:val="40"/>
    <w:rsid w:val="00E228C4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70339-D34C-45D1-A1A0-8BCAA456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LANDERS Y CIA S.A.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lmarin</dc:creator>
  <cp:keywords/>
  <cp:lastModifiedBy>VICTOR MANUEL PADILLA MERLANO</cp:lastModifiedBy>
  <cp:revision>2</cp:revision>
  <dcterms:created xsi:type="dcterms:W3CDTF">2021-09-25T21:16:00Z</dcterms:created>
  <dcterms:modified xsi:type="dcterms:W3CDTF">2021-09-25T21:16:00Z</dcterms:modified>
</cp:coreProperties>
</file>