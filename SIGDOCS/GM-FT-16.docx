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F9AF7" w14:textId="7D550E65" w:rsidR="00CC4F14" w:rsidRPr="004D599C" w:rsidRDefault="00CC4F14" w:rsidP="00CC4F14">
      <w:pPr>
        <w:rPr>
          <w:rFonts w:ascii="Arial" w:hAnsi="Arial" w:cs="Arial"/>
          <w:b/>
          <w:bCs/>
        </w:rPr>
      </w:pPr>
      <w:bookmarkStart w:id="0" w:name="_Hlk69201777"/>
      <w:r w:rsidRPr="004D599C">
        <w:rPr>
          <w:rFonts w:ascii="Arial" w:hAnsi="Arial" w:cs="Arial"/>
          <w:b/>
          <w:bCs/>
        </w:rPr>
        <w:t>Fecha:</w:t>
      </w:r>
    </w:p>
    <w:p w14:paraId="431632AD" w14:textId="7B844339" w:rsidR="00C8081C" w:rsidRPr="004D599C" w:rsidRDefault="00C8081C" w:rsidP="00CC4F14">
      <w:pPr>
        <w:rPr>
          <w:rFonts w:ascii="Arial" w:hAnsi="Arial" w:cs="Arial"/>
          <w:b/>
          <w:bCs/>
        </w:rPr>
      </w:pPr>
      <w:r w:rsidRPr="004D599C">
        <w:rPr>
          <w:rFonts w:ascii="Arial" w:hAnsi="Arial" w:cs="Arial"/>
          <w:b/>
          <w:bCs/>
        </w:rPr>
        <w:t>Proyecto</w:t>
      </w:r>
    </w:p>
    <w:p w14:paraId="74E2790A" w14:textId="44E4BD40" w:rsidR="00CC4F14" w:rsidRPr="00CC4F14" w:rsidRDefault="00CC4F14" w:rsidP="00CC4F14">
      <w:pPr>
        <w:rPr>
          <w:b/>
          <w:bCs/>
        </w:rPr>
      </w:pPr>
      <w:r w:rsidRPr="004D599C">
        <w:rPr>
          <w:rFonts w:ascii="Arial" w:hAnsi="Arial" w:cs="Arial"/>
          <w:b/>
          <w:bCs/>
        </w:rPr>
        <w:t>Líder del proyecto:</w:t>
      </w:r>
    </w:p>
    <w:p w14:paraId="573430C9" w14:textId="77503687" w:rsidR="00C72456" w:rsidRDefault="00C72456" w:rsidP="00E81C61">
      <w:pPr>
        <w:rPr>
          <w:rFonts w:ascii="Arial" w:hAnsi="Arial" w:cs="Arial"/>
          <w:szCs w:val="24"/>
        </w:rPr>
      </w:pPr>
    </w:p>
    <w:p w14:paraId="26B1326C" w14:textId="52338E9F" w:rsidR="005F4E5D" w:rsidRPr="005F4E5D" w:rsidRDefault="00C8081C" w:rsidP="00F873E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Objetivo del proyecto</w:t>
      </w:r>
    </w:p>
    <w:p w14:paraId="76E81E17" w14:textId="0BCE4C54" w:rsidR="005F4E5D" w:rsidRDefault="005F4E5D" w:rsidP="005F4E5D">
      <w:pPr>
        <w:rPr>
          <w:rFonts w:ascii="Arial" w:hAnsi="Arial" w:cs="Arial"/>
          <w:szCs w:val="24"/>
        </w:rPr>
      </w:pPr>
    </w:p>
    <w:p w14:paraId="7A17A0E9" w14:textId="72CA7904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 w:rsidRPr="00101566">
        <w:rPr>
          <w:rFonts w:ascii="Arial" w:hAnsi="Arial" w:cs="Arial"/>
          <w:i/>
          <w:iCs/>
          <w:color w:val="A6A6A6" w:themeColor="background1" w:themeShade="A6"/>
          <w:lang w:val="es-ES"/>
        </w:rPr>
        <w:t>Indicar cuales son los objetivos del proyecto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>.</w:t>
      </w:r>
    </w:p>
    <w:p w14:paraId="0DB53B8B" w14:textId="25C999F9" w:rsidR="003042FD" w:rsidRDefault="003042FD" w:rsidP="003042FD">
      <w:pPr>
        <w:jc w:val="both"/>
        <w:rPr>
          <w:rFonts w:ascii="Arial" w:hAnsi="Arial" w:cs="Arial"/>
          <w:lang w:val="es-ES"/>
        </w:rPr>
      </w:pPr>
    </w:p>
    <w:p w14:paraId="1E25A93D" w14:textId="65413C78" w:rsidR="003042FD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Justificación del proyecto</w:t>
      </w:r>
    </w:p>
    <w:p w14:paraId="69E51B4F" w14:textId="77777777" w:rsidR="003042FD" w:rsidRPr="003042FD" w:rsidRDefault="003042FD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69E82E88" w14:textId="574CDACE" w:rsidR="003042FD" w:rsidRPr="003042FD" w:rsidRDefault="003042FD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 w:rsidRPr="003042FD">
        <w:rPr>
          <w:rFonts w:ascii="Arial" w:hAnsi="Arial" w:cs="Arial"/>
          <w:i/>
          <w:iCs/>
          <w:color w:val="A6A6A6" w:themeColor="background1" w:themeShade="A6"/>
          <w:lang w:val="es-ES"/>
        </w:rPr>
        <w:t>En esta sección se debe proporcionar una descripción detallada de:</w:t>
      </w:r>
    </w:p>
    <w:p w14:paraId="0B4E101F" w14:textId="6781CAEC" w:rsidR="003042FD" w:rsidRPr="003042FD" w:rsidRDefault="003042FD" w:rsidP="00F873E3">
      <w:pPr>
        <w:pStyle w:val="Prrafodelista"/>
        <w:numPr>
          <w:ilvl w:val="0"/>
          <w:numId w:val="3"/>
        </w:numPr>
        <w:ind w:left="360"/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 w:rsidRPr="003042FD">
        <w:rPr>
          <w:rFonts w:ascii="Arial" w:hAnsi="Arial" w:cs="Arial"/>
          <w:i/>
          <w:iCs/>
          <w:color w:val="A6A6A6" w:themeColor="background1" w:themeShade="A6"/>
          <w:lang w:val="es-ES"/>
        </w:rPr>
        <w:t>El aspecto por mejorar que se espera atender y para lo cual fue creado el proyecto. Puede ser de Tecnología, Procesos, e inclusive de las habilidades o perfiles del personal.</w:t>
      </w:r>
    </w:p>
    <w:p w14:paraId="4F430269" w14:textId="1EB77DA7" w:rsidR="003042FD" w:rsidRDefault="003042FD" w:rsidP="00F873E3">
      <w:pPr>
        <w:pStyle w:val="Prrafodelista"/>
        <w:numPr>
          <w:ilvl w:val="0"/>
          <w:numId w:val="3"/>
        </w:numPr>
        <w:ind w:left="360"/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 w:rsidRPr="003042FD">
        <w:rPr>
          <w:rFonts w:ascii="Arial" w:hAnsi="Arial" w:cs="Arial"/>
          <w:i/>
          <w:iCs/>
          <w:color w:val="A6A6A6" w:themeColor="background1" w:themeShade="A6"/>
          <w:lang w:val="es-ES"/>
        </w:rPr>
        <w:t>Describir en detalle como el proyecto impactará o modificará la estructura de la organización, sus procesos, herramientas y / o Software.</w:t>
      </w:r>
    </w:p>
    <w:p w14:paraId="005C37FA" w14:textId="74AAA8EE" w:rsidR="003042FD" w:rsidRDefault="003042FD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521FA147" w14:textId="5606A131" w:rsidR="003042FD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general del proyecto</w:t>
      </w:r>
    </w:p>
    <w:p w14:paraId="5762C125" w14:textId="584C9782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4A26B810" w14:textId="77777777" w:rsidR="007C01C9" w:rsidRPr="003042FD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 w:rsidRPr="003042FD">
        <w:rPr>
          <w:rFonts w:ascii="Arial" w:hAnsi="Arial" w:cs="Arial"/>
          <w:i/>
          <w:iCs/>
          <w:color w:val="A6A6A6" w:themeColor="background1" w:themeShade="A6"/>
          <w:lang w:val="es-ES"/>
        </w:rPr>
        <w:t>Información de en qué consiste el proyecto, como será ejecutado y su propósito.</w:t>
      </w:r>
    </w:p>
    <w:p w14:paraId="0D5D2A26" w14:textId="77777777" w:rsidR="007C01C9" w:rsidRP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5A97D407" w14:textId="1EBCED6E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Resultados o beneficios esperados</w:t>
      </w:r>
    </w:p>
    <w:p w14:paraId="50ED4B22" w14:textId="5EC8BAE3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55B67493" w14:textId="4133113B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>
        <w:rPr>
          <w:rFonts w:ascii="Arial" w:hAnsi="Arial" w:cs="Arial"/>
          <w:i/>
          <w:iCs/>
          <w:color w:val="A6A6A6" w:themeColor="background1" w:themeShade="A6"/>
          <w:lang w:val="es-ES"/>
        </w:rPr>
        <w:t>Beneficios o resultados previstos para la Corporación al finalizar el proyecto.</w:t>
      </w:r>
    </w:p>
    <w:p w14:paraId="5F28D248" w14:textId="77777777" w:rsidR="007C01C9" w:rsidRP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07384C30" w14:textId="3C1809CB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Cronograma</w:t>
      </w:r>
    </w:p>
    <w:p w14:paraId="013C9155" w14:textId="2A10FE2D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55FAB9E8" w14:textId="0DF690BB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>
        <w:rPr>
          <w:rFonts w:ascii="Arial" w:hAnsi="Arial" w:cs="Arial"/>
          <w:i/>
          <w:iCs/>
          <w:color w:val="A6A6A6" w:themeColor="background1" w:themeShade="A6"/>
          <w:lang w:val="es-ES"/>
        </w:rPr>
        <w:t xml:space="preserve">Socializar el cronograma establecido en el formato </w:t>
      </w:r>
      <w:r w:rsidR="00CE127E">
        <w:rPr>
          <w:rFonts w:ascii="Arial" w:hAnsi="Arial" w:cs="Arial"/>
          <w:i/>
          <w:iCs/>
          <w:color w:val="A6A6A6" w:themeColor="background1" w:themeShade="A6"/>
          <w:lang w:val="es-ES"/>
        </w:rPr>
        <w:t>GM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>-</w:t>
      </w:r>
      <w:r w:rsidR="00CE127E">
        <w:rPr>
          <w:rFonts w:ascii="Arial" w:hAnsi="Arial" w:cs="Arial"/>
          <w:i/>
          <w:iCs/>
          <w:color w:val="A6A6A6" w:themeColor="background1" w:themeShade="A6"/>
          <w:lang w:val="es-ES"/>
        </w:rPr>
        <w:t>FT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>-</w:t>
      </w:r>
      <w:r w:rsidR="00CE127E">
        <w:rPr>
          <w:rFonts w:ascii="Arial" w:hAnsi="Arial" w:cs="Arial"/>
          <w:i/>
          <w:iCs/>
          <w:color w:val="A6A6A6" w:themeColor="background1" w:themeShade="A6"/>
          <w:lang w:val="es-ES"/>
        </w:rPr>
        <w:t>14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 xml:space="preserve"> Gestión de proyectos.</w:t>
      </w:r>
    </w:p>
    <w:p w14:paraId="245B4C98" w14:textId="77777777" w:rsidR="007C01C9" w:rsidRP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0197B496" w14:textId="4C57AA8F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Presupuesto</w:t>
      </w:r>
    </w:p>
    <w:p w14:paraId="5A371793" w14:textId="4A50FEF5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1D0B5643" w14:textId="326C1C56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>
        <w:rPr>
          <w:rFonts w:ascii="Arial" w:hAnsi="Arial" w:cs="Arial"/>
          <w:i/>
          <w:iCs/>
          <w:color w:val="A6A6A6" w:themeColor="background1" w:themeShade="A6"/>
          <w:lang w:val="es-ES"/>
        </w:rPr>
        <w:t xml:space="preserve">Socializar el presupuesto establecido en el formato </w:t>
      </w:r>
      <w:r w:rsidR="00CE127E">
        <w:rPr>
          <w:rFonts w:ascii="Arial" w:hAnsi="Arial" w:cs="Arial"/>
          <w:i/>
          <w:iCs/>
          <w:color w:val="A6A6A6" w:themeColor="background1" w:themeShade="A6"/>
          <w:lang w:val="es-ES"/>
        </w:rPr>
        <w:t>GM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>-</w:t>
      </w:r>
      <w:r w:rsidR="00CE127E">
        <w:rPr>
          <w:rFonts w:ascii="Arial" w:hAnsi="Arial" w:cs="Arial"/>
          <w:i/>
          <w:iCs/>
          <w:color w:val="A6A6A6" w:themeColor="background1" w:themeShade="A6"/>
          <w:lang w:val="es-ES"/>
        </w:rPr>
        <w:t>FT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>-</w:t>
      </w:r>
      <w:r w:rsidR="00CE127E">
        <w:rPr>
          <w:rFonts w:ascii="Arial" w:hAnsi="Arial" w:cs="Arial"/>
          <w:i/>
          <w:iCs/>
          <w:color w:val="A6A6A6" w:themeColor="background1" w:themeShade="A6"/>
          <w:lang w:val="es-ES"/>
        </w:rPr>
        <w:t>15</w:t>
      </w:r>
      <w:r>
        <w:rPr>
          <w:rFonts w:ascii="Arial" w:hAnsi="Arial" w:cs="Arial"/>
          <w:i/>
          <w:iCs/>
          <w:color w:val="A6A6A6" w:themeColor="background1" w:themeShade="A6"/>
          <w:lang w:val="es-ES"/>
        </w:rPr>
        <w:t xml:space="preserve"> Gestión de proyectos.</w:t>
      </w:r>
    </w:p>
    <w:p w14:paraId="2051D5B9" w14:textId="2CCF6556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2B6F56B5" w14:textId="77777777" w:rsidR="007C01C9" w:rsidRP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53BF2B39" w14:textId="695E15A6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Entregables del proyecto</w:t>
      </w:r>
    </w:p>
    <w:p w14:paraId="59716E79" w14:textId="3CC07259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13289260" w14:textId="6D722D9D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>
        <w:rPr>
          <w:rFonts w:ascii="Arial" w:hAnsi="Arial" w:cs="Arial"/>
          <w:i/>
          <w:iCs/>
          <w:color w:val="A6A6A6" w:themeColor="background1" w:themeShade="A6"/>
          <w:lang w:val="es-ES"/>
        </w:rPr>
        <w:t>Definir que entregables proveerá el proyecto (documentos, planos, estudios, maquinas, software, procesos, entre otros)</w:t>
      </w:r>
    </w:p>
    <w:p w14:paraId="3DEF9826" w14:textId="608229A8" w:rsidR="007C01C9" w:rsidRP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0A99A07A" w14:textId="2D88D542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Riesgos del proyecto</w:t>
      </w:r>
    </w:p>
    <w:p w14:paraId="756A2256" w14:textId="359768E8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0171B9D1" w14:textId="77777777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  <w:r w:rsidRPr="00101566">
        <w:rPr>
          <w:rFonts w:ascii="Arial" w:hAnsi="Arial" w:cs="Arial"/>
          <w:i/>
          <w:iCs/>
          <w:color w:val="A6A6A6" w:themeColor="background1" w:themeShade="A6"/>
        </w:rPr>
        <w:t>Listado de riesgos que pueden afectar el cumplimiento de los objetivos del proyecto.</w:t>
      </w:r>
    </w:p>
    <w:p w14:paraId="0CA06C91" w14:textId="77777777" w:rsidR="007C01C9" w:rsidRPr="007C01C9" w:rsidRDefault="007C01C9" w:rsidP="007C01C9">
      <w:pPr>
        <w:jc w:val="both"/>
        <w:rPr>
          <w:rFonts w:ascii="Arial" w:hAnsi="Arial" w:cs="Arial"/>
          <w:b/>
          <w:bCs/>
        </w:rPr>
      </w:pPr>
    </w:p>
    <w:p w14:paraId="1D793125" w14:textId="6DC68C3D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Canales de comunicación con el líder del proyecto</w:t>
      </w:r>
    </w:p>
    <w:p w14:paraId="74FEE2CD" w14:textId="3983699F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37B8F9C2" w14:textId="79E8BDAA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  <w:r>
        <w:rPr>
          <w:rFonts w:ascii="Arial" w:hAnsi="Arial" w:cs="Arial"/>
          <w:i/>
          <w:iCs/>
          <w:color w:val="A6A6A6" w:themeColor="background1" w:themeShade="A6"/>
        </w:rPr>
        <w:t>Definir los canales de comunicación con los cuales las partes interesadas del proyecto se podrán comunicar con el líder del proyecto.</w:t>
      </w:r>
    </w:p>
    <w:p w14:paraId="0177DD18" w14:textId="7A5A5578" w:rsidR="007C01C9" w:rsidRPr="007C01C9" w:rsidRDefault="007C01C9" w:rsidP="007C01C9">
      <w:pPr>
        <w:jc w:val="both"/>
        <w:rPr>
          <w:rFonts w:ascii="Arial" w:hAnsi="Arial" w:cs="Arial"/>
          <w:b/>
          <w:bCs/>
        </w:rPr>
      </w:pPr>
    </w:p>
    <w:p w14:paraId="02D5C18C" w14:textId="70C12EA5" w:rsidR="00C8081C" w:rsidRDefault="00C8081C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Frecuencia para las reuniones de seguimiento</w:t>
      </w:r>
    </w:p>
    <w:p w14:paraId="3E2774F1" w14:textId="159A58BA" w:rsidR="007C01C9" w:rsidRDefault="007C01C9" w:rsidP="007C01C9">
      <w:pPr>
        <w:jc w:val="both"/>
        <w:rPr>
          <w:rFonts w:ascii="Arial" w:hAnsi="Arial" w:cs="Arial"/>
          <w:b/>
          <w:bCs/>
          <w:lang w:val="es-ES"/>
        </w:rPr>
      </w:pPr>
    </w:p>
    <w:p w14:paraId="2EE9632C" w14:textId="40F4AC21" w:rsidR="007C01C9" w:rsidRDefault="007C01C9" w:rsidP="007C01C9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  <w:r>
        <w:rPr>
          <w:rFonts w:ascii="Arial" w:hAnsi="Arial" w:cs="Arial"/>
          <w:i/>
          <w:iCs/>
          <w:color w:val="A6A6A6" w:themeColor="background1" w:themeShade="A6"/>
        </w:rPr>
        <w:t>Definir la frecuencia de las reuniones de seguimiento del proyecto y los funcionarios encargados de dichas reuniones.</w:t>
      </w:r>
    </w:p>
    <w:p w14:paraId="36C45750" w14:textId="0333338A" w:rsidR="00C8081C" w:rsidRDefault="00C8081C" w:rsidP="00C8081C">
      <w:pPr>
        <w:jc w:val="both"/>
        <w:rPr>
          <w:rFonts w:ascii="Arial" w:hAnsi="Arial" w:cs="Arial"/>
          <w:b/>
          <w:bCs/>
          <w:lang w:val="es-ES"/>
        </w:rPr>
      </w:pPr>
    </w:p>
    <w:p w14:paraId="5E4CDC78" w14:textId="1D2196D0" w:rsidR="00C8081C" w:rsidRPr="00C8081C" w:rsidRDefault="00C8081C" w:rsidP="00C8081C">
      <w:pPr>
        <w:jc w:val="both"/>
        <w:rPr>
          <w:rFonts w:ascii="Arial" w:hAnsi="Arial" w:cs="Arial"/>
        </w:rPr>
      </w:pPr>
      <w:r w:rsidRPr="00C8081C">
        <w:rPr>
          <w:rFonts w:ascii="Arial" w:hAnsi="Arial" w:cs="Arial"/>
        </w:rPr>
        <w:t>Se autoriza al líder del proyecto a dar inicio formal del proyecto. Como constancia de lo anterior firman los participantes en la reunión:</w:t>
      </w:r>
    </w:p>
    <w:p w14:paraId="7EE2ADA6" w14:textId="5FB3BB81" w:rsidR="003042FD" w:rsidRDefault="003042FD" w:rsidP="003042FD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699"/>
        <w:gridCol w:w="2554"/>
        <w:gridCol w:w="1550"/>
      </w:tblGrid>
      <w:tr w:rsidR="00C8081C" w14:paraId="3EE632E0" w14:textId="77777777" w:rsidTr="00C8081C">
        <w:trPr>
          <w:trHeight w:val="297"/>
        </w:trPr>
        <w:tc>
          <w:tcPr>
            <w:tcW w:w="2405" w:type="dxa"/>
            <w:shd w:val="clear" w:color="auto" w:fill="BFBFBF" w:themeFill="background1" w:themeFillShade="BF"/>
          </w:tcPr>
          <w:p w14:paraId="29805DC6" w14:textId="25F4C21E" w:rsidR="00C8081C" w:rsidRPr="00C8081C" w:rsidRDefault="00C8081C" w:rsidP="00C80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3C9A2FF9" w14:textId="40D92060" w:rsidR="00C8081C" w:rsidRPr="00C8081C" w:rsidRDefault="00C8081C" w:rsidP="00C80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2554" w:type="dxa"/>
            <w:shd w:val="clear" w:color="auto" w:fill="BFBFBF" w:themeFill="background1" w:themeFillShade="BF"/>
          </w:tcPr>
          <w:p w14:paraId="022F4265" w14:textId="3B3D4EF1" w:rsidR="00C8081C" w:rsidRPr="00C8081C" w:rsidRDefault="00C8081C" w:rsidP="00C80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Rol en el proyecto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6A12D57C" w14:textId="3CFC748A" w:rsidR="00C8081C" w:rsidRPr="00C8081C" w:rsidRDefault="00C8081C" w:rsidP="00C80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C8081C" w14:paraId="3B836570" w14:textId="77777777" w:rsidTr="00C8081C">
        <w:trPr>
          <w:trHeight w:val="335"/>
        </w:trPr>
        <w:tc>
          <w:tcPr>
            <w:tcW w:w="2405" w:type="dxa"/>
          </w:tcPr>
          <w:p w14:paraId="203A9B36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0361264F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41076750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54132DE5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C8081C" w14:paraId="06406264" w14:textId="77777777" w:rsidTr="00C8081C">
        <w:trPr>
          <w:trHeight w:val="317"/>
        </w:trPr>
        <w:tc>
          <w:tcPr>
            <w:tcW w:w="2405" w:type="dxa"/>
          </w:tcPr>
          <w:p w14:paraId="3AD75720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72362D81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237CA7A0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00375F0C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C8081C" w14:paraId="36591E21" w14:textId="77777777" w:rsidTr="00C8081C">
        <w:trPr>
          <w:trHeight w:val="317"/>
        </w:trPr>
        <w:tc>
          <w:tcPr>
            <w:tcW w:w="2405" w:type="dxa"/>
          </w:tcPr>
          <w:p w14:paraId="6F0B466E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1E99DB54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0F7FF89D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3B71635F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C8081C" w14:paraId="5265935D" w14:textId="77777777" w:rsidTr="00C8081C">
        <w:trPr>
          <w:trHeight w:val="300"/>
        </w:trPr>
        <w:tc>
          <w:tcPr>
            <w:tcW w:w="2405" w:type="dxa"/>
          </w:tcPr>
          <w:p w14:paraId="13E5ADC9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6D48AAAB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17C85A3C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7C3A69DD" w14:textId="77777777" w:rsidR="00C8081C" w:rsidRDefault="00C8081C" w:rsidP="00073A9C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</w:tbl>
    <w:p w14:paraId="26A8929D" w14:textId="26920A40" w:rsidR="00073A9C" w:rsidRDefault="00073A9C" w:rsidP="00073A9C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</w:p>
    <w:p w14:paraId="4BA00FA4" w14:textId="77777777" w:rsidR="007C01C9" w:rsidRPr="00073A9C" w:rsidRDefault="007C01C9" w:rsidP="00073A9C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</w:p>
    <w:bookmarkEnd w:id="0"/>
    <w:p w14:paraId="4C80C43C" w14:textId="318EF72A" w:rsidR="00D85BD6" w:rsidRDefault="00412F5B" w:rsidP="00412F5B">
      <w:pPr>
        <w:jc w:val="center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CONTROL DE CAMBIOS</w:t>
      </w:r>
    </w:p>
    <w:p w14:paraId="54ACE02C" w14:textId="77777777" w:rsidR="00412F5B" w:rsidRPr="00412F5B" w:rsidRDefault="00412F5B" w:rsidP="00412F5B">
      <w:pPr>
        <w:jc w:val="center"/>
        <w:rPr>
          <w:rFonts w:eastAsia="Calibri"/>
          <w:b/>
          <w:lang w:val="es-ES"/>
        </w:rPr>
      </w:pP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342"/>
        <w:gridCol w:w="5937"/>
      </w:tblGrid>
      <w:tr w:rsidR="00412F5B" w:rsidRPr="00412F5B" w14:paraId="5C3EFAE4" w14:textId="77777777" w:rsidTr="00412F5B">
        <w:trPr>
          <w:trHeight w:val="227"/>
        </w:trPr>
        <w:tc>
          <w:tcPr>
            <w:tcW w:w="1021" w:type="dxa"/>
            <w:shd w:val="clear" w:color="auto" w:fill="D9D9D9" w:themeFill="background1" w:themeFillShade="D9"/>
          </w:tcPr>
          <w:p w14:paraId="7C1E7EE0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8F66344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Fecha</w:t>
            </w:r>
          </w:p>
        </w:tc>
        <w:tc>
          <w:tcPr>
            <w:tcW w:w="6169" w:type="dxa"/>
            <w:shd w:val="clear" w:color="auto" w:fill="D9D9D9" w:themeFill="background1" w:themeFillShade="D9"/>
          </w:tcPr>
          <w:p w14:paraId="5F4B0656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Descripción del Cambio</w:t>
            </w:r>
          </w:p>
        </w:tc>
      </w:tr>
      <w:tr w:rsidR="00412F5B" w:rsidRPr="00412F5B" w14:paraId="1BF930B4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772BDB03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1110" w:type="dxa"/>
            <w:vAlign w:val="center"/>
          </w:tcPr>
          <w:p w14:paraId="687DE84A" w14:textId="1A0818A4" w:rsidR="00412F5B" w:rsidRPr="00412F5B" w:rsidRDefault="00CE127E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22/04/2021</w:t>
            </w:r>
          </w:p>
        </w:tc>
        <w:tc>
          <w:tcPr>
            <w:tcW w:w="6169" w:type="dxa"/>
          </w:tcPr>
          <w:p w14:paraId="414555CB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Creación del Documento</w:t>
            </w:r>
          </w:p>
        </w:tc>
      </w:tr>
      <w:tr w:rsidR="00412F5B" w:rsidRPr="00412F5B" w14:paraId="61D4BBF9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41CE28B5" w14:textId="1DD30AD3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110" w:type="dxa"/>
            <w:vAlign w:val="center"/>
          </w:tcPr>
          <w:p w14:paraId="1CFC6DE4" w14:textId="02E4C7D6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6169" w:type="dxa"/>
          </w:tcPr>
          <w:p w14:paraId="1B1077E8" w14:textId="6568DCA0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1C2F0A5B" w14:textId="6B929B0A" w:rsidR="0020360D" w:rsidRDefault="0020360D" w:rsidP="00412F5B">
      <w:pPr>
        <w:tabs>
          <w:tab w:val="left" w:pos="3240"/>
        </w:tabs>
      </w:pPr>
    </w:p>
    <w:sectPr w:rsidR="0020360D" w:rsidSect="00336F11">
      <w:headerReference w:type="default" r:id="rId8"/>
      <w:footerReference w:type="default" r:id="rId9"/>
      <w:pgSz w:w="12240" w:h="15840"/>
      <w:pgMar w:top="1418" w:right="170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1ACB7" w14:textId="77777777" w:rsidR="0038072B" w:rsidRDefault="0038072B">
      <w:r>
        <w:separator/>
      </w:r>
    </w:p>
  </w:endnote>
  <w:endnote w:type="continuationSeparator" w:id="0">
    <w:p w14:paraId="147568CE" w14:textId="77777777" w:rsidR="0038072B" w:rsidRDefault="0038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32" w:type="dxa"/>
      <w:tblInd w:w="-14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4252"/>
    </w:tblGrid>
    <w:tr w:rsidR="00C07042" w:rsidRPr="00131973" w14:paraId="5002B88E" w14:textId="77777777" w:rsidTr="00CE127E">
      <w:trPr>
        <w:cantSplit/>
      </w:trPr>
      <w:tc>
        <w:tcPr>
          <w:tcW w:w="10632" w:type="dxa"/>
          <w:gridSpan w:val="3"/>
          <w:tcBorders>
            <w:bottom w:val="single" w:sz="4" w:space="0" w:color="auto"/>
          </w:tcBorders>
        </w:tcPr>
        <w:p w14:paraId="3595D46A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2"/>
              <w:szCs w:val="22"/>
              <w:lang w:val="es-ES" w:eastAsia="es-ES"/>
            </w:rPr>
          </w:pP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Página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PAGE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1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 de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NUMPAGES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4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</w:p>
      </w:tc>
    </w:tr>
    <w:tr w:rsidR="00C07042" w:rsidRPr="00131973" w14:paraId="6C3FA7FB" w14:textId="77777777" w:rsidTr="00CE127E">
      <w:tc>
        <w:tcPr>
          <w:tcW w:w="3261" w:type="dxa"/>
          <w:tcBorders>
            <w:bottom w:val="single" w:sz="4" w:space="0" w:color="auto"/>
          </w:tcBorders>
        </w:tcPr>
        <w:p w14:paraId="136EF575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Elaboro:</w:t>
          </w:r>
        </w:p>
      </w:tc>
      <w:tc>
        <w:tcPr>
          <w:tcW w:w="3119" w:type="dxa"/>
          <w:tcBorders>
            <w:bottom w:val="single" w:sz="4" w:space="0" w:color="auto"/>
          </w:tcBorders>
        </w:tcPr>
        <w:p w14:paraId="22CB432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Reviso:</w:t>
          </w:r>
        </w:p>
      </w:tc>
      <w:tc>
        <w:tcPr>
          <w:tcW w:w="4252" w:type="dxa"/>
          <w:tcBorders>
            <w:bottom w:val="single" w:sz="4" w:space="0" w:color="auto"/>
          </w:tcBorders>
        </w:tcPr>
        <w:p w14:paraId="6ADAF04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Aprobó:</w:t>
          </w:r>
        </w:p>
      </w:tc>
    </w:tr>
    <w:tr w:rsidR="00C07042" w:rsidRPr="00131973" w14:paraId="43D73384" w14:textId="77777777" w:rsidTr="00CE127E"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C3534" w14:textId="2022738D" w:rsidR="00C07042" w:rsidRPr="00131973" w:rsidRDefault="00CE127E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Padilla Merlano</w:t>
          </w: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1F0D2" w14:textId="59BA606A" w:rsidR="00C07042" w:rsidRPr="00131973" w:rsidRDefault="00CE127E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Agudelo Ríos</w:t>
          </w: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07578" w14:textId="065A8C5D" w:rsidR="00C07042" w:rsidRPr="00131973" w:rsidRDefault="00CE127E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Comité Institucional de Gestión y Desempeño</w:t>
          </w:r>
        </w:p>
      </w:tc>
    </w:tr>
  </w:tbl>
  <w:p w14:paraId="31E02E43" w14:textId="77777777" w:rsidR="00C07042" w:rsidRPr="00956784" w:rsidRDefault="00C0704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E326" w14:textId="77777777" w:rsidR="0038072B" w:rsidRDefault="0038072B">
      <w:r>
        <w:separator/>
      </w:r>
    </w:p>
  </w:footnote>
  <w:footnote w:type="continuationSeparator" w:id="0">
    <w:p w14:paraId="43E886DA" w14:textId="77777777" w:rsidR="0038072B" w:rsidRDefault="00380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9"/>
      <w:gridCol w:w="1701"/>
      <w:gridCol w:w="1134"/>
      <w:gridCol w:w="2111"/>
      <w:gridCol w:w="2693"/>
    </w:tblGrid>
    <w:tr w:rsidR="00655EE8" w14:paraId="6500EF5E" w14:textId="77777777" w:rsidTr="00CE127E">
      <w:trPr>
        <w:cantSplit/>
        <w:trHeight w:val="697"/>
        <w:jc w:val="center"/>
      </w:trPr>
      <w:tc>
        <w:tcPr>
          <w:tcW w:w="2689" w:type="dxa"/>
          <w:vMerge w:val="restart"/>
        </w:tcPr>
        <w:p w14:paraId="08B68763" w14:textId="2359F0EF" w:rsidR="00655EE8" w:rsidRDefault="00655EE8" w:rsidP="00655EE8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956E848" wp14:editId="25114A3E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588770" cy="1445260"/>
                <wp:effectExtent l="0" t="0" r="0" b="254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877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46" w:type="dxa"/>
          <w:gridSpan w:val="3"/>
          <w:vAlign w:val="center"/>
        </w:tcPr>
        <w:p w14:paraId="5D748634" w14:textId="2817AC9D" w:rsidR="00655EE8" w:rsidRDefault="00CC4F14" w:rsidP="00655EE8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2693" w:type="dxa"/>
          <w:vMerge w:val="restart"/>
        </w:tcPr>
        <w:p w14:paraId="5A4D5D4B" w14:textId="62B0F916" w:rsidR="00655EE8" w:rsidRDefault="00655EE8" w:rsidP="00655EE8">
          <w:pPr>
            <w:pStyle w:val="Encabezado"/>
            <w:jc w:val="center"/>
          </w:pPr>
          <w:r w:rsidRPr="001C001E">
            <w:rPr>
              <w:noProof/>
            </w:rPr>
            <w:drawing>
              <wp:inline distT="0" distB="0" distL="0" distR="0" wp14:anchorId="6619D969" wp14:editId="495F28E7">
                <wp:extent cx="1600200" cy="16192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5EE8" w14:paraId="562299CE" w14:textId="77777777" w:rsidTr="00CE127E">
      <w:trPr>
        <w:cantSplit/>
        <w:trHeight w:val="1274"/>
        <w:jc w:val="center"/>
      </w:trPr>
      <w:tc>
        <w:tcPr>
          <w:tcW w:w="2689" w:type="dxa"/>
          <w:vMerge/>
        </w:tcPr>
        <w:p w14:paraId="6FEBE347" w14:textId="77777777" w:rsidR="00655EE8" w:rsidRDefault="00655EE8" w:rsidP="00655EE8">
          <w:pPr>
            <w:pStyle w:val="Encabezado"/>
          </w:pPr>
        </w:p>
      </w:tc>
      <w:tc>
        <w:tcPr>
          <w:tcW w:w="4946" w:type="dxa"/>
          <w:gridSpan w:val="3"/>
          <w:vAlign w:val="center"/>
        </w:tcPr>
        <w:p w14:paraId="477B1DD8" w14:textId="50C08997" w:rsidR="00655EE8" w:rsidRDefault="00C8081C" w:rsidP="00655EE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</w:rPr>
            <w:t>ACTA DE INICIO DE PROYECTO</w:t>
          </w:r>
        </w:p>
      </w:tc>
      <w:tc>
        <w:tcPr>
          <w:tcW w:w="2693" w:type="dxa"/>
          <w:vMerge/>
        </w:tcPr>
        <w:p w14:paraId="5934B578" w14:textId="77777777" w:rsidR="00655EE8" w:rsidRDefault="00655EE8" w:rsidP="00655EE8">
          <w:pPr>
            <w:pStyle w:val="Encabezado"/>
          </w:pPr>
        </w:p>
      </w:tc>
    </w:tr>
    <w:tr w:rsidR="00655EE8" w14:paraId="3CEAD72D" w14:textId="77777777" w:rsidTr="00CE127E">
      <w:trPr>
        <w:cantSplit/>
        <w:trHeight w:val="426"/>
        <w:jc w:val="center"/>
      </w:trPr>
      <w:tc>
        <w:tcPr>
          <w:tcW w:w="2689" w:type="dxa"/>
          <w:vMerge/>
        </w:tcPr>
        <w:p w14:paraId="08734C2E" w14:textId="77777777" w:rsidR="00655EE8" w:rsidRDefault="00655EE8" w:rsidP="00655EE8">
          <w:pPr>
            <w:pStyle w:val="Encabezado"/>
          </w:pPr>
        </w:p>
      </w:tc>
      <w:tc>
        <w:tcPr>
          <w:tcW w:w="1701" w:type="dxa"/>
          <w:vAlign w:val="center"/>
        </w:tcPr>
        <w:p w14:paraId="4A3E3A1B" w14:textId="0F6AB996" w:rsidR="00655EE8" w:rsidRPr="00625E12" w:rsidRDefault="00655EE8" w:rsidP="00655EE8">
          <w:pPr>
            <w:pStyle w:val="Encabezado"/>
            <w:jc w:val="center"/>
            <w:rPr>
              <w:ins w:id="1" w:author="JOSE IGNACIO M" w:date="2020-11-16T10:28:00Z"/>
              <w:rFonts w:ascii="Arial" w:hAnsi="Arial" w:cs="Arial"/>
              <w:b/>
              <w:sz w:val="18"/>
              <w:szCs w:val="16"/>
              <w:lang w:val="es-MX"/>
            </w:rPr>
          </w:pPr>
          <w:r w:rsidRPr="00625E12">
            <w:rPr>
              <w:rFonts w:ascii="Arial" w:hAnsi="Arial" w:cs="Arial"/>
              <w:b/>
              <w:sz w:val="18"/>
              <w:szCs w:val="16"/>
              <w:lang w:val="es-MX"/>
            </w:rPr>
            <w:t xml:space="preserve">Código: </w:t>
          </w:r>
          <w:r w:rsidR="00CE127E">
            <w:rPr>
              <w:rFonts w:ascii="Arial" w:hAnsi="Arial" w:cs="Arial"/>
              <w:b/>
              <w:sz w:val="18"/>
              <w:szCs w:val="16"/>
              <w:lang w:val="es-MX"/>
            </w:rPr>
            <w:t>GM-FT-16</w:t>
          </w:r>
        </w:p>
        <w:p w14:paraId="5047FCE4" w14:textId="3971C041" w:rsidR="00655EE8" w:rsidRPr="0026066E" w:rsidRDefault="00655EE8" w:rsidP="00655EE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1134" w:type="dxa"/>
          <w:vAlign w:val="center"/>
        </w:tcPr>
        <w:p w14:paraId="74BDA3EC" w14:textId="5C028825" w:rsidR="00655EE8" w:rsidRPr="00625E12" w:rsidRDefault="00655EE8" w:rsidP="00655EE8">
          <w:pPr>
            <w:pStyle w:val="Encabezado"/>
            <w:jc w:val="center"/>
            <w:rPr>
              <w:ins w:id="2" w:author="JOSE IGNACIO M" w:date="2020-11-16T10:28:00Z"/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Versión:</w:t>
          </w:r>
          <w:r w:rsidR="00CE127E">
            <w:rPr>
              <w:rFonts w:ascii="Arial" w:hAnsi="Arial" w:cs="Arial"/>
              <w:b/>
              <w:sz w:val="18"/>
            </w:rPr>
            <w:t xml:space="preserve"> 1</w:t>
          </w:r>
          <w:r w:rsidRPr="00625E12">
            <w:rPr>
              <w:rFonts w:ascii="Arial" w:hAnsi="Arial" w:cs="Arial"/>
              <w:b/>
              <w:sz w:val="18"/>
            </w:rPr>
            <w:t xml:space="preserve"> </w:t>
          </w:r>
        </w:p>
        <w:p w14:paraId="2A46808F" w14:textId="5BE952BB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111" w:type="dxa"/>
          <w:vAlign w:val="center"/>
        </w:tcPr>
        <w:p w14:paraId="72EF6027" w14:textId="5E7FED05" w:rsidR="00655EE8" w:rsidRDefault="00655EE8" w:rsidP="00655EE8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Fecha:</w:t>
          </w:r>
          <w:r w:rsidR="00CE127E">
            <w:rPr>
              <w:rFonts w:ascii="Arial" w:hAnsi="Arial" w:cs="Arial"/>
              <w:b/>
              <w:sz w:val="18"/>
            </w:rPr>
            <w:t xml:space="preserve"> 22/04/2021</w:t>
          </w:r>
        </w:p>
        <w:p w14:paraId="6DBEB01C" w14:textId="22E2D418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93" w:type="dxa"/>
          <w:vMerge/>
        </w:tcPr>
        <w:p w14:paraId="47770AEC" w14:textId="77777777" w:rsidR="00655EE8" w:rsidRDefault="00655EE8" w:rsidP="00655EE8">
          <w:pPr>
            <w:pStyle w:val="Encabezado"/>
          </w:pPr>
        </w:p>
      </w:tc>
    </w:tr>
  </w:tbl>
  <w:p w14:paraId="25601BDC" w14:textId="77777777" w:rsidR="00C07042" w:rsidRDefault="00C07042" w:rsidP="00655EE8">
    <w:pPr>
      <w:ind w:left="360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1B82"/>
    <w:multiLevelType w:val="hybridMultilevel"/>
    <w:tmpl w:val="ECD42DC6"/>
    <w:lvl w:ilvl="0" w:tplc="C3FAF2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0764"/>
    <w:multiLevelType w:val="hybridMultilevel"/>
    <w:tmpl w:val="80D6202A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3B"/>
    <w:multiLevelType w:val="multilevel"/>
    <w:tmpl w:val="E5D49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EF39E7"/>
    <w:multiLevelType w:val="hybridMultilevel"/>
    <w:tmpl w:val="D152B0DC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63"/>
    <w:rsid w:val="000077F7"/>
    <w:rsid w:val="00012E70"/>
    <w:rsid w:val="00012EC5"/>
    <w:rsid w:val="000147D9"/>
    <w:rsid w:val="000150BF"/>
    <w:rsid w:val="00015AE1"/>
    <w:rsid w:val="00024AD2"/>
    <w:rsid w:val="00025AE9"/>
    <w:rsid w:val="00041307"/>
    <w:rsid w:val="000435D1"/>
    <w:rsid w:val="000468E7"/>
    <w:rsid w:val="000619E5"/>
    <w:rsid w:val="0006515A"/>
    <w:rsid w:val="0006647D"/>
    <w:rsid w:val="00072A5B"/>
    <w:rsid w:val="00073A9C"/>
    <w:rsid w:val="00074E41"/>
    <w:rsid w:val="000A0431"/>
    <w:rsid w:val="000A7A0B"/>
    <w:rsid w:val="000C1AF9"/>
    <w:rsid w:val="000F2CDF"/>
    <w:rsid w:val="00101566"/>
    <w:rsid w:val="001260B8"/>
    <w:rsid w:val="001305CD"/>
    <w:rsid w:val="00131973"/>
    <w:rsid w:val="00133DF4"/>
    <w:rsid w:val="00137847"/>
    <w:rsid w:val="00157F85"/>
    <w:rsid w:val="00163CF2"/>
    <w:rsid w:val="001755FE"/>
    <w:rsid w:val="0019352D"/>
    <w:rsid w:val="001A40C3"/>
    <w:rsid w:val="001B3AD0"/>
    <w:rsid w:val="001B7FFC"/>
    <w:rsid w:val="001C6630"/>
    <w:rsid w:val="001D07E0"/>
    <w:rsid w:val="001E2176"/>
    <w:rsid w:val="001E268F"/>
    <w:rsid w:val="001E29F8"/>
    <w:rsid w:val="001E586F"/>
    <w:rsid w:val="0020360D"/>
    <w:rsid w:val="002039A2"/>
    <w:rsid w:val="002057CE"/>
    <w:rsid w:val="002068DC"/>
    <w:rsid w:val="002131C3"/>
    <w:rsid w:val="00213E5B"/>
    <w:rsid w:val="002145CA"/>
    <w:rsid w:val="002177FA"/>
    <w:rsid w:val="0023240C"/>
    <w:rsid w:val="0024515E"/>
    <w:rsid w:val="00253068"/>
    <w:rsid w:val="002743EF"/>
    <w:rsid w:val="00275137"/>
    <w:rsid w:val="00275236"/>
    <w:rsid w:val="00293954"/>
    <w:rsid w:val="00295146"/>
    <w:rsid w:val="0029698D"/>
    <w:rsid w:val="00296D2B"/>
    <w:rsid w:val="002A1627"/>
    <w:rsid w:val="002B3CB4"/>
    <w:rsid w:val="002B5794"/>
    <w:rsid w:val="002B6633"/>
    <w:rsid w:val="002B66AE"/>
    <w:rsid w:val="002B79B1"/>
    <w:rsid w:val="002C7E7B"/>
    <w:rsid w:val="002D406B"/>
    <w:rsid w:val="002D6CF4"/>
    <w:rsid w:val="003042FD"/>
    <w:rsid w:val="00307921"/>
    <w:rsid w:val="003143ED"/>
    <w:rsid w:val="00322840"/>
    <w:rsid w:val="0033394C"/>
    <w:rsid w:val="0033443B"/>
    <w:rsid w:val="00336F11"/>
    <w:rsid w:val="00340A3D"/>
    <w:rsid w:val="003413BC"/>
    <w:rsid w:val="00342C89"/>
    <w:rsid w:val="00344AA9"/>
    <w:rsid w:val="00346AA1"/>
    <w:rsid w:val="00350485"/>
    <w:rsid w:val="00350B36"/>
    <w:rsid w:val="0035135A"/>
    <w:rsid w:val="003518F2"/>
    <w:rsid w:val="00352271"/>
    <w:rsid w:val="00360F4C"/>
    <w:rsid w:val="00362722"/>
    <w:rsid w:val="0038072B"/>
    <w:rsid w:val="0038524A"/>
    <w:rsid w:val="00385839"/>
    <w:rsid w:val="00391D76"/>
    <w:rsid w:val="003A26E3"/>
    <w:rsid w:val="003A3CDC"/>
    <w:rsid w:val="003B3AFF"/>
    <w:rsid w:val="003B4324"/>
    <w:rsid w:val="003B4CCB"/>
    <w:rsid w:val="003C0133"/>
    <w:rsid w:val="003C1467"/>
    <w:rsid w:val="003C7F22"/>
    <w:rsid w:val="003D0DD2"/>
    <w:rsid w:val="003D1D15"/>
    <w:rsid w:val="003D74AA"/>
    <w:rsid w:val="003E5541"/>
    <w:rsid w:val="003E68F4"/>
    <w:rsid w:val="00411C21"/>
    <w:rsid w:val="00412F5B"/>
    <w:rsid w:val="00415EA2"/>
    <w:rsid w:val="00422827"/>
    <w:rsid w:val="004251A4"/>
    <w:rsid w:val="0043592E"/>
    <w:rsid w:val="00443B52"/>
    <w:rsid w:val="00446339"/>
    <w:rsid w:val="00452279"/>
    <w:rsid w:val="00455534"/>
    <w:rsid w:val="004670C6"/>
    <w:rsid w:val="00472A78"/>
    <w:rsid w:val="00477396"/>
    <w:rsid w:val="00477801"/>
    <w:rsid w:val="0048369C"/>
    <w:rsid w:val="00496BEA"/>
    <w:rsid w:val="004A054F"/>
    <w:rsid w:val="004A425D"/>
    <w:rsid w:val="004A70FD"/>
    <w:rsid w:val="004B05A1"/>
    <w:rsid w:val="004B0A2B"/>
    <w:rsid w:val="004B13D3"/>
    <w:rsid w:val="004B6900"/>
    <w:rsid w:val="004B6F94"/>
    <w:rsid w:val="004C0EB6"/>
    <w:rsid w:val="004C37C3"/>
    <w:rsid w:val="004D465E"/>
    <w:rsid w:val="004D599C"/>
    <w:rsid w:val="004D75F6"/>
    <w:rsid w:val="004E5C56"/>
    <w:rsid w:val="004F09D9"/>
    <w:rsid w:val="004F217B"/>
    <w:rsid w:val="004F5396"/>
    <w:rsid w:val="0050296B"/>
    <w:rsid w:val="00507317"/>
    <w:rsid w:val="00515627"/>
    <w:rsid w:val="005160AF"/>
    <w:rsid w:val="00521498"/>
    <w:rsid w:val="00525357"/>
    <w:rsid w:val="005325DD"/>
    <w:rsid w:val="00532616"/>
    <w:rsid w:val="0053389E"/>
    <w:rsid w:val="00540D30"/>
    <w:rsid w:val="00541071"/>
    <w:rsid w:val="00545FC3"/>
    <w:rsid w:val="00546DA4"/>
    <w:rsid w:val="00562107"/>
    <w:rsid w:val="005645FE"/>
    <w:rsid w:val="00567E4A"/>
    <w:rsid w:val="00571A9A"/>
    <w:rsid w:val="00572382"/>
    <w:rsid w:val="00581E4E"/>
    <w:rsid w:val="005832CD"/>
    <w:rsid w:val="005867D9"/>
    <w:rsid w:val="00590169"/>
    <w:rsid w:val="0059152C"/>
    <w:rsid w:val="00592D3D"/>
    <w:rsid w:val="00594217"/>
    <w:rsid w:val="005969E1"/>
    <w:rsid w:val="005973AC"/>
    <w:rsid w:val="005A1B37"/>
    <w:rsid w:val="005D0C8C"/>
    <w:rsid w:val="005D6165"/>
    <w:rsid w:val="005E0FF2"/>
    <w:rsid w:val="005E1C11"/>
    <w:rsid w:val="005E32EB"/>
    <w:rsid w:val="005E3CE5"/>
    <w:rsid w:val="005E667E"/>
    <w:rsid w:val="005F27F8"/>
    <w:rsid w:val="005F4E5D"/>
    <w:rsid w:val="00604E60"/>
    <w:rsid w:val="006074D6"/>
    <w:rsid w:val="00612A6E"/>
    <w:rsid w:val="00625FC0"/>
    <w:rsid w:val="006359D9"/>
    <w:rsid w:val="006514D7"/>
    <w:rsid w:val="00655EE8"/>
    <w:rsid w:val="00656921"/>
    <w:rsid w:val="0065703C"/>
    <w:rsid w:val="006604F7"/>
    <w:rsid w:val="00661F93"/>
    <w:rsid w:val="00662708"/>
    <w:rsid w:val="0066592C"/>
    <w:rsid w:val="0067396F"/>
    <w:rsid w:val="0067448B"/>
    <w:rsid w:val="006827E3"/>
    <w:rsid w:val="0069316A"/>
    <w:rsid w:val="00693E1D"/>
    <w:rsid w:val="006B21D3"/>
    <w:rsid w:val="006C2FC9"/>
    <w:rsid w:val="006C74C1"/>
    <w:rsid w:val="006D65FA"/>
    <w:rsid w:val="006E0EC8"/>
    <w:rsid w:val="006E392F"/>
    <w:rsid w:val="006E49C6"/>
    <w:rsid w:val="007113C3"/>
    <w:rsid w:val="00714D1E"/>
    <w:rsid w:val="00735128"/>
    <w:rsid w:val="00741576"/>
    <w:rsid w:val="007427FB"/>
    <w:rsid w:val="007430C2"/>
    <w:rsid w:val="0074627C"/>
    <w:rsid w:val="00747F90"/>
    <w:rsid w:val="007537E3"/>
    <w:rsid w:val="0076448A"/>
    <w:rsid w:val="0079145F"/>
    <w:rsid w:val="007A4638"/>
    <w:rsid w:val="007B5491"/>
    <w:rsid w:val="007B6635"/>
    <w:rsid w:val="007C01C9"/>
    <w:rsid w:val="007C3772"/>
    <w:rsid w:val="007D4C51"/>
    <w:rsid w:val="007D649F"/>
    <w:rsid w:val="007D6E1D"/>
    <w:rsid w:val="007F007C"/>
    <w:rsid w:val="007F15C7"/>
    <w:rsid w:val="00803A5F"/>
    <w:rsid w:val="00811715"/>
    <w:rsid w:val="0081267A"/>
    <w:rsid w:val="00820CEF"/>
    <w:rsid w:val="00821D9B"/>
    <w:rsid w:val="00830CBE"/>
    <w:rsid w:val="00832566"/>
    <w:rsid w:val="00850FF5"/>
    <w:rsid w:val="00851853"/>
    <w:rsid w:val="00864990"/>
    <w:rsid w:val="008826F5"/>
    <w:rsid w:val="00890FE4"/>
    <w:rsid w:val="00895174"/>
    <w:rsid w:val="00896046"/>
    <w:rsid w:val="008A1807"/>
    <w:rsid w:val="008A7E2C"/>
    <w:rsid w:val="008B38FD"/>
    <w:rsid w:val="008B4657"/>
    <w:rsid w:val="008B7C3E"/>
    <w:rsid w:val="008C2E0A"/>
    <w:rsid w:val="008D22F3"/>
    <w:rsid w:val="008D68DE"/>
    <w:rsid w:val="008E0B63"/>
    <w:rsid w:val="008F05B0"/>
    <w:rsid w:val="008F2D46"/>
    <w:rsid w:val="00902D35"/>
    <w:rsid w:val="0090474A"/>
    <w:rsid w:val="00916EBE"/>
    <w:rsid w:val="00932542"/>
    <w:rsid w:val="00956784"/>
    <w:rsid w:val="009735DC"/>
    <w:rsid w:val="009809CF"/>
    <w:rsid w:val="0099018C"/>
    <w:rsid w:val="00991182"/>
    <w:rsid w:val="009950C0"/>
    <w:rsid w:val="009A00F3"/>
    <w:rsid w:val="009B24B6"/>
    <w:rsid w:val="009D2018"/>
    <w:rsid w:val="009D54CD"/>
    <w:rsid w:val="009E01F5"/>
    <w:rsid w:val="009E0801"/>
    <w:rsid w:val="009E1F01"/>
    <w:rsid w:val="009E46D0"/>
    <w:rsid w:val="009F1036"/>
    <w:rsid w:val="00A06109"/>
    <w:rsid w:val="00A101EA"/>
    <w:rsid w:val="00A10C19"/>
    <w:rsid w:val="00A126FA"/>
    <w:rsid w:val="00A2558F"/>
    <w:rsid w:val="00A34883"/>
    <w:rsid w:val="00A35653"/>
    <w:rsid w:val="00A357B8"/>
    <w:rsid w:val="00A36974"/>
    <w:rsid w:val="00A4366B"/>
    <w:rsid w:val="00A44C7D"/>
    <w:rsid w:val="00A46251"/>
    <w:rsid w:val="00A47FD4"/>
    <w:rsid w:val="00A50ED9"/>
    <w:rsid w:val="00A52EFE"/>
    <w:rsid w:val="00A5526F"/>
    <w:rsid w:val="00A55453"/>
    <w:rsid w:val="00A567D8"/>
    <w:rsid w:val="00A5751C"/>
    <w:rsid w:val="00A60C40"/>
    <w:rsid w:val="00A71FD6"/>
    <w:rsid w:val="00A72859"/>
    <w:rsid w:val="00A76D96"/>
    <w:rsid w:val="00A83039"/>
    <w:rsid w:val="00A94DA7"/>
    <w:rsid w:val="00A94DDD"/>
    <w:rsid w:val="00A95266"/>
    <w:rsid w:val="00A962EE"/>
    <w:rsid w:val="00AA7EB3"/>
    <w:rsid w:val="00AB0931"/>
    <w:rsid w:val="00AB4B9D"/>
    <w:rsid w:val="00AB5F69"/>
    <w:rsid w:val="00AC0C15"/>
    <w:rsid w:val="00AC7826"/>
    <w:rsid w:val="00AD2CF8"/>
    <w:rsid w:val="00AD774E"/>
    <w:rsid w:val="00AE039D"/>
    <w:rsid w:val="00AE3D96"/>
    <w:rsid w:val="00AF03A2"/>
    <w:rsid w:val="00AF7A40"/>
    <w:rsid w:val="00B1023E"/>
    <w:rsid w:val="00B11848"/>
    <w:rsid w:val="00B14A04"/>
    <w:rsid w:val="00B34C16"/>
    <w:rsid w:val="00B47DB9"/>
    <w:rsid w:val="00B510FA"/>
    <w:rsid w:val="00B518DD"/>
    <w:rsid w:val="00B62F66"/>
    <w:rsid w:val="00B858E0"/>
    <w:rsid w:val="00B91EE5"/>
    <w:rsid w:val="00B9224A"/>
    <w:rsid w:val="00B969AA"/>
    <w:rsid w:val="00BA5967"/>
    <w:rsid w:val="00BB3F89"/>
    <w:rsid w:val="00BB6B09"/>
    <w:rsid w:val="00BD66F3"/>
    <w:rsid w:val="00BD7E64"/>
    <w:rsid w:val="00BF3804"/>
    <w:rsid w:val="00C07042"/>
    <w:rsid w:val="00C122BD"/>
    <w:rsid w:val="00C13A55"/>
    <w:rsid w:val="00C3553B"/>
    <w:rsid w:val="00C42B7A"/>
    <w:rsid w:val="00C45FBE"/>
    <w:rsid w:val="00C46A46"/>
    <w:rsid w:val="00C478AD"/>
    <w:rsid w:val="00C55731"/>
    <w:rsid w:val="00C71493"/>
    <w:rsid w:val="00C720C6"/>
    <w:rsid w:val="00C72456"/>
    <w:rsid w:val="00C8081C"/>
    <w:rsid w:val="00C937D6"/>
    <w:rsid w:val="00C94593"/>
    <w:rsid w:val="00C950E6"/>
    <w:rsid w:val="00C96169"/>
    <w:rsid w:val="00C96739"/>
    <w:rsid w:val="00CA62D5"/>
    <w:rsid w:val="00CB5A19"/>
    <w:rsid w:val="00CC4F14"/>
    <w:rsid w:val="00CD42CA"/>
    <w:rsid w:val="00CD7A26"/>
    <w:rsid w:val="00CE127E"/>
    <w:rsid w:val="00CF7CC3"/>
    <w:rsid w:val="00D1626D"/>
    <w:rsid w:val="00D17C52"/>
    <w:rsid w:val="00D20B6E"/>
    <w:rsid w:val="00D23896"/>
    <w:rsid w:val="00D249CD"/>
    <w:rsid w:val="00D25490"/>
    <w:rsid w:val="00D304AC"/>
    <w:rsid w:val="00D34040"/>
    <w:rsid w:val="00D43F2F"/>
    <w:rsid w:val="00D50765"/>
    <w:rsid w:val="00D6075E"/>
    <w:rsid w:val="00D6249E"/>
    <w:rsid w:val="00D6463C"/>
    <w:rsid w:val="00D657D3"/>
    <w:rsid w:val="00D70F0D"/>
    <w:rsid w:val="00D72B57"/>
    <w:rsid w:val="00D845A4"/>
    <w:rsid w:val="00D85BD6"/>
    <w:rsid w:val="00D87567"/>
    <w:rsid w:val="00D87C94"/>
    <w:rsid w:val="00D95676"/>
    <w:rsid w:val="00DA3E85"/>
    <w:rsid w:val="00DA5928"/>
    <w:rsid w:val="00DA6062"/>
    <w:rsid w:val="00DB2390"/>
    <w:rsid w:val="00DB58F8"/>
    <w:rsid w:val="00DC0A84"/>
    <w:rsid w:val="00DC19CB"/>
    <w:rsid w:val="00DF1C04"/>
    <w:rsid w:val="00DF2F43"/>
    <w:rsid w:val="00DF47F7"/>
    <w:rsid w:val="00DF728C"/>
    <w:rsid w:val="00E01532"/>
    <w:rsid w:val="00E0242F"/>
    <w:rsid w:val="00E14EF3"/>
    <w:rsid w:val="00E16118"/>
    <w:rsid w:val="00E2264E"/>
    <w:rsid w:val="00E228C4"/>
    <w:rsid w:val="00E4023D"/>
    <w:rsid w:val="00E421DD"/>
    <w:rsid w:val="00E51BA7"/>
    <w:rsid w:val="00E545C6"/>
    <w:rsid w:val="00E566FD"/>
    <w:rsid w:val="00E61FBC"/>
    <w:rsid w:val="00E723C3"/>
    <w:rsid w:val="00E7298B"/>
    <w:rsid w:val="00E76560"/>
    <w:rsid w:val="00E81125"/>
    <w:rsid w:val="00E81C61"/>
    <w:rsid w:val="00E8301C"/>
    <w:rsid w:val="00E931C3"/>
    <w:rsid w:val="00E9733D"/>
    <w:rsid w:val="00EA574B"/>
    <w:rsid w:val="00EC2D81"/>
    <w:rsid w:val="00EC47D3"/>
    <w:rsid w:val="00EC6B17"/>
    <w:rsid w:val="00ED00B6"/>
    <w:rsid w:val="00ED1714"/>
    <w:rsid w:val="00ED200D"/>
    <w:rsid w:val="00ED52C0"/>
    <w:rsid w:val="00ED797C"/>
    <w:rsid w:val="00EE1D51"/>
    <w:rsid w:val="00EE28F2"/>
    <w:rsid w:val="00EE4692"/>
    <w:rsid w:val="00EF303D"/>
    <w:rsid w:val="00EF4D2E"/>
    <w:rsid w:val="00EF5141"/>
    <w:rsid w:val="00EF6B97"/>
    <w:rsid w:val="00F003F4"/>
    <w:rsid w:val="00F0055D"/>
    <w:rsid w:val="00F11530"/>
    <w:rsid w:val="00F16802"/>
    <w:rsid w:val="00F172ED"/>
    <w:rsid w:val="00F202FA"/>
    <w:rsid w:val="00F2047D"/>
    <w:rsid w:val="00F30292"/>
    <w:rsid w:val="00F306A0"/>
    <w:rsid w:val="00F31C3F"/>
    <w:rsid w:val="00F365C4"/>
    <w:rsid w:val="00F410B9"/>
    <w:rsid w:val="00F41FBE"/>
    <w:rsid w:val="00F438AF"/>
    <w:rsid w:val="00F46C7E"/>
    <w:rsid w:val="00F5415B"/>
    <w:rsid w:val="00F559AE"/>
    <w:rsid w:val="00F6046C"/>
    <w:rsid w:val="00F62649"/>
    <w:rsid w:val="00F6524E"/>
    <w:rsid w:val="00F67BBE"/>
    <w:rsid w:val="00F71948"/>
    <w:rsid w:val="00F74532"/>
    <w:rsid w:val="00F75A91"/>
    <w:rsid w:val="00F81008"/>
    <w:rsid w:val="00F86368"/>
    <w:rsid w:val="00F873E3"/>
    <w:rsid w:val="00FA08CA"/>
    <w:rsid w:val="00FB3EDC"/>
    <w:rsid w:val="00FB788F"/>
    <w:rsid w:val="00FC1D95"/>
    <w:rsid w:val="00FC4FBC"/>
    <w:rsid w:val="00FD7E69"/>
    <w:rsid w:val="00FE51B2"/>
    <w:rsid w:val="00FF1DF4"/>
    <w:rsid w:val="00FF51BB"/>
    <w:rsid w:val="00FF7C1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D2A6D"/>
  <w15:chartTrackingRefBased/>
  <w15:docId w15:val="{E5B9EC10-68E4-46FA-B19F-B7BE11C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0C"/>
    <w:rPr>
      <w:rFonts w:ascii="Tahoma" w:hAnsi="Tahoma"/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C07042"/>
    <w:pPr>
      <w:keepNext/>
      <w:spacing w:before="240" w:after="60"/>
      <w:outlineLvl w:val="0"/>
    </w:pPr>
    <w:rPr>
      <w:rFonts w:ascii="Arial" w:hAnsi="Arial" w:cs="Arial"/>
      <w:b/>
      <w:bCs/>
      <w:kern w:val="32"/>
      <w:szCs w:val="24"/>
    </w:rPr>
  </w:style>
  <w:style w:type="paragraph" w:styleId="Ttulo2">
    <w:name w:val="heading 2"/>
    <w:basedOn w:val="Normal"/>
    <w:next w:val="Normal"/>
    <w:link w:val="Ttulo2Car"/>
    <w:qFormat/>
    <w:rsid w:val="00015A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15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92D3D"/>
    <w:pPr>
      <w:keepNext/>
      <w:jc w:val="both"/>
      <w:outlineLvl w:val="3"/>
    </w:pPr>
    <w:rPr>
      <w:b/>
      <w:lang w:val="es-ES" w:eastAsia="es-ES"/>
    </w:rPr>
  </w:style>
  <w:style w:type="paragraph" w:styleId="Ttulo5">
    <w:name w:val="heading 5"/>
    <w:basedOn w:val="Normal"/>
    <w:next w:val="Normal"/>
    <w:qFormat/>
    <w:rsid w:val="004F217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E0B63"/>
    <w:pPr>
      <w:spacing w:line="360" w:lineRule="auto"/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8E0B63"/>
    <w:pPr>
      <w:spacing w:line="360" w:lineRule="auto"/>
      <w:ind w:left="1200" w:hanging="492"/>
      <w:jc w:val="both"/>
    </w:pPr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592D3D"/>
    <w:pPr>
      <w:tabs>
        <w:tab w:val="center" w:pos="4419"/>
        <w:tab w:val="right" w:pos="8838"/>
      </w:tabs>
    </w:pPr>
    <w:rPr>
      <w:lang w:val="es-ES" w:eastAsia="es-ES"/>
    </w:rPr>
  </w:style>
  <w:style w:type="character" w:styleId="Textoennegrita">
    <w:name w:val="Strong"/>
    <w:qFormat/>
    <w:rsid w:val="00592D3D"/>
    <w:rPr>
      <w:b/>
    </w:rPr>
  </w:style>
  <w:style w:type="character" w:styleId="Refdecomentario">
    <w:name w:val="annotation reference"/>
    <w:semiHidden/>
    <w:rsid w:val="002145CA"/>
    <w:rPr>
      <w:sz w:val="16"/>
      <w:szCs w:val="16"/>
    </w:rPr>
  </w:style>
  <w:style w:type="paragraph" w:styleId="Textocomentario">
    <w:name w:val="annotation text"/>
    <w:basedOn w:val="Normal"/>
    <w:semiHidden/>
    <w:rsid w:val="002145CA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2145CA"/>
    <w:rPr>
      <w:b/>
      <w:bCs/>
    </w:rPr>
  </w:style>
  <w:style w:type="paragraph" w:styleId="Textodeglobo">
    <w:name w:val="Balloon Text"/>
    <w:basedOn w:val="Normal"/>
    <w:semiHidden/>
    <w:rsid w:val="002145CA"/>
    <w:rPr>
      <w:rFonts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6270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662708"/>
    <w:rPr>
      <w:rFonts w:ascii="Tahoma" w:hAnsi="Tahoma"/>
      <w:sz w:val="24"/>
      <w:lang w:val="es-CO" w:eastAsia="en-US" w:bidi="ar-SA"/>
    </w:rPr>
  </w:style>
  <w:style w:type="character" w:customStyle="1" w:styleId="Ttulo2Car">
    <w:name w:val="Título 2 Car"/>
    <w:link w:val="Ttulo2"/>
    <w:rsid w:val="00015AE1"/>
    <w:rPr>
      <w:rFonts w:ascii="Arial" w:hAnsi="Arial" w:cs="Arial"/>
      <w:b/>
      <w:bCs/>
      <w:i/>
      <w:iCs/>
      <w:sz w:val="28"/>
      <w:szCs w:val="28"/>
      <w:lang w:val="es-CO" w:eastAsia="en-US" w:bidi="ar-SA"/>
    </w:rPr>
  </w:style>
  <w:style w:type="character" w:customStyle="1" w:styleId="Ttulo3Car">
    <w:name w:val="Título 3 Car"/>
    <w:link w:val="Ttulo3"/>
    <w:rsid w:val="00015AE1"/>
    <w:rPr>
      <w:rFonts w:ascii="Arial" w:hAnsi="Arial" w:cs="Arial"/>
      <w:b/>
      <w:bCs/>
      <w:sz w:val="26"/>
      <w:szCs w:val="26"/>
      <w:lang w:val="es-CO" w:eastAsia="en-US" w:bidi="ar-SA"/>
    </w:rPr>
  </w:style>
  <w:style w:type="paragraph" w:styleId="TDC1">
    <w:name w:val="toc 1"/>
    <w:basedOn w:val="Normal"/>
    <w:next w:val="Normal"/>
    <w:autoRedefine/>
    <w:semiHidden/>
    <w:rsid w:val="00EF5141"/>
    <w:pPr>
      <w:tabs>
        <w:tab w:val="left" w:pos="480"/>
        <w:tab w:val="right" w:leader="dot" w:pos="8630"/>
      </w:tabs>
      <w:jc w:val="center"/>
    </w:pPr>
    <w:rPr>
      <w:rFonts w:ascii="Arial" w:hAnsi="Arial" w:cs="Arial"/>
      <w:b/>
    </w:rPr>
  </w:style>
  <w:style w:type="paragraph" w:styleId="TDC2">
    <w:name w:val="toc 2"/>
    <w:basedOn w:val="Normal"/>
    <w:next w:val="Normal"/>
    <w:autoRedefine/>
    <w:semiHidden/>
    <w:rsid w:val="00FF1DF4"/>
    <w:pPr>
      <w:tabs>
        <w:tab w:val="left" w:pos="540"/>
        <w:tab w:val="right" w:leader="dot" w:pos="8630"/>
      </w:tabs>
      <w:ind w:left="540" w:hanging="540"/>
    </w:pPr>
  </w:style>
  <w:style w:type="paragraph" w:styleId="TDC3">
    <w:name w:val="toc 3"/>
    <w:basedOn w:val="Normal"/>
    <w:next w:val="Normal"/>
    <w:autoRedefine/>
    <w:semiHidden/>
    <w:rsid w:val="00B47DB9"/>
    <w:pPr>
      <w:ind w:left="480"/>
    </w:pPr>
  </w:style>
  <w:style w:type="character" w:styleId="Hipervnculo">
    <w:name w:val="Hyperlink"/>
    <w:rsid w:val="00B47DB9"/>
    <w:rPr>
      <w:color w:val="0000FF"/>
      <w:u w:val="single"/>
    </w:rPr>
  </w:style>
  <w:style w:type="character" w:styleId="Hipervnculovisitado">
    <w:name w:val="FollowedHyperlink"/>
    <w:rsid w:val="00AB093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C0C15"/>
    <w:pPr>
      <w:ind w:left="708"/>
    </w:pPr>
  </w:style>
  <w:style w:type="table" w:styleId="Tablaconcuadrcula">
    <w:name w:val="Table Grid"/>
    <w:basedOn w:val="Tablanormal"/>
    <w:uiPriority w:val="39"/>
    <w:rsid w:val="0017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rsid w:val="004F217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4F217B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4F217B"/>
    <w:rPr>
      <w:rFonts w:ascii="Arial" w:hAnsi="Arial"/>
      <w:sz w:val="20"/>
      <w:lang w:val="es-ES_tradnl" w:eastAsia="es-ES"/>
    </w:rPr>
  </w:style>
  <w:style w:type="character" w:styleId="Refdenotaalpie">
    <w:name w:val="footnote reference"/>
    <w:semiHidden/>
    <w:rsid w:val="004F217B"/>
    <w:rPr>
      <w:vertAlign w:val="superscript"/>
    </w:rPr>
  </w:style>
  <w:style w:type="paragraph" w:styleId="Textonotaalfinal">
    <w:name w:val="endnote text"/>
    <w:basedOn w:val="Normal"/>
    <w:semiHidden/>
    <w:rsid w:val="004F217B"/>
    <w:rPr>
      <w:rFonts w:ascii="Times New Roman" w:hAnsi="Times New Roman"/>
      <w:sz w:val="20"/>
      <w:lang w:val="es-ES_tradnl" w:eastAsia="es-ES"/>
    </w:rPr>
  </w:style>
  <w:style w:type="paragraph" w:styleId="Piedepgina">
    <w:name w:val="footer"/>
    <w:aliases w:val=" Car"/>
    <w:basedOn w:val="Normal"/>
    <w:link w:val="PiedepginaCar"/>
    <w:rsid w:val="00A830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 Car Car"/>
    <w:link w:val="Piedepgina"/>
    <w:rsid w:val="00A83039"/>
    <w:rPr>
      <w:rFonts w:ascii="Tahoma" w:hAnsi="Tahoma"/>
      <w:sz w:val="24"/>
      <w:lang w:eastAsia="en-US"/>
    </w:rPr>
  </w:style>
  <w:style w:type="character" w:styleId="Nmerodepgina">
    <w:name w:val="page number"/>
    <w:basedOn w:val="Fuentedeprrafopredeter"/>
    <w:rsid w:val="00443B52"/>
  </w:style>
  <w:style w:type="paragraph" w:customStyle="1" w:styleId="pa26">
    <w:name w:val="pa26"/>
    <w:basedOn w:val="Normal"/>
    <w:rsid w:val="009E1F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2">
    <w:name w:val="pa12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0">
    <w:name w:val="pa10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styleId="Sinespaciado">
    <w:name w:val="No Spacing"/>
    <w:uiPriority w:val="1"/>
    <w:qFormat/>
    <w:rsid w:val="00832566"/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link w:val="Encabezado"/>
    <w:uiPriority w:val="99"/>
    <w:locked/>
    <w:rsid w:val="00655EE8"/>
    <w:rPr>
      <w:rFonts w:ascii="Tahoma" w:hAnsi="Tahoma"/>
      <w:sz w:val="24"/>
      <w:lang w:val="es-ES" w:eastAsia="es-ES"/>
    </w:rPr>
  </w:style>
  <w:style w:type="table" w:styleId="Tablaconcuadrculaclara">
    <w:name w:val="Grid Table Light"/>
    <w:basedOn w:val="Tablanormal"/>
    <w:uiPriority w:val="40"/>
    <w:rsid w:val="00E228C4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0339-D34C-45D1-A1A0-8BCAA456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LANDERS Y CIA S.A.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lmarin</dc:creator>
  <cp:keywords/>
  <cp:lastModifiedBy>VICTOR MANUEL PADILLA MERLANO</cp:lastModifiedBy>
  <cp:revision>2</cp:revision>
  <dcterms:created xsi:type="dcterms:W3CDTF">2021-09-25T20:48:00Z</dcterms:created>
  <dcterms:modified xsi:type="dcterms:W3CDTF">2021-09-25T20:48:00Z</dcterms:modified>
</cp:coreProperties>
</file>