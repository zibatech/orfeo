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BCE8B" w14:textId="77777777" w:rsidR="00CC4F14" w:rsidRPr="008C33EC" w:rsidRDefault="00CC4F14" w:rsidP="00CC4F14">
      <w:pPr>
        <w:rPr>
          <w:rFonts w:ascii="Arial" w:hAnsi="Arial" w:cs="Arial"/>
          <w:b/>
          <w:bCs/>
        </w:rPr>
      </w:pPr>
      <w:bookmarkStart w:id="0" w:name="_Hlk69201777"/>
      <w:r w:rsidRPr="008C33EC">
        <w:rPr>
          <w:rFonts w:ascii="Arial" w:hAnsi="Arial" w:cs="Arial"/>
          <w:b/>
          <w:bCs/>
        </w:rPr>
        <w:t xml:space="preserve">Nombre del proyecto: </w:t>
      </w:r>
    </w:p>
    <w:p w14:paraId="3D7F9AF7" w14:textId="77777777" w:rsidR="00CC4F14" w:rsidRPr="008C33EC" w:rsidRDefault="00CC4F14" w:rsidP="00CC4F14">
      <w:pPr>
        <w:rPr>
          <w:rFonts w:ascii="Arial" w:hAnsi="Arial" w:cs="Arial"/>
          <w:b/>
          <w:bCs/>
        </w:rPr>
      </w:pPr>
      <w:r w:rsidRPr="008C33EC">
        <w:rPr>
          <w:rFonts w:ascii="Arial" w:hAnsi="Arial" w:cs="Arial"/>
          <w:b/>
          <w:bCs/>
        </w:rPr>
        <w:t xml:space="preserve">Fecha: </w:t>
      </w:r>
    </w:p>
    <w:p w14:paraId="6368C1EE" w14:textId="77777777" w:rsidR="00CC4F14" w:rsidRPr="008C33EC" w:rsidRDefault="00CC4F14" w:rsidP="00CC4F14">
      <w:pPr>
        <w:rPr>
          <w:rFonts w:ascii="Arial" w:hAnsi="Arial" w:cs="Arial"/>
          <w:b/>
          <w:bCs/>
        </w:rPr>
      </w:pPr>
      <w:r w:rsidRPr="008C33EC">
        <w:rPr>
          <w:rFonts w:ascii="Arial" w:hAnsi="Arial" w:cs="Arial"/>
          <w:b/>
          <w:bCs/>
        </w:rPr>
        <w:t>Proceso:</w:t>
      </w:r>
    </w:p>
    <w:p w14:paraId="74E2790A" w14:textId="3999C690" w:rsidR="00CC4F14" w:rsidRPr="008C33EC" w:rsidRDefault="00CC4F14" w:rsidP="00CC4F14">
      <w:pPr>
        <w:rPr>
          <w:rFonts w:ascii="Arial" w:hAnsi="Arial" w:cs="Arial"/>
          <w:b/>
          <w:bCs/>
        </w:rPr>
      </w:pPr>
      <w:r w:rsidRPr="008C33EC">
        <w:rPr>
          <w:rFonts w:ascii="Arial" w:hAnsi="Arial" w:cs="Arial"/>
          <w:b/>
          <w:bCs/>
        </w:rPr>
        <w:t>Líder del proyecto:</w:t>
      </w:r>
    </w:p>
    <w:p w14:paraId="5B634F30" w14:textId="460DD985" w:rsidR="00A05A50" w:rsidRPr="008C33EC" w:rsidRDefault="00A05A50" w:rsidP="00CC4F14">
      <w:pPr>
        <w:rPr>
          <w:rFonts w:ascii="Arial" w:hAnsi="Arial" w:cs="Arial"/>
          <w:b/>
          <w:bCs/>
        </w:rPr>
      </w:pPr>
      <w:r w:rsidRPr="008C33EC">
        <w:rPr>
          <w:rFonts w:ascii="Arial" w:hAnsi="Arial" w:cs="Arial"/>
          <w:b/>
          <w:bCs/>
        </w:rPr>
        <w:t>Solicitante del cambio:</w:t>
      </w:r>
    </w:p>
    <w:p w14:paraId="573430C9" w14:textId="77503687" w:rsidR="00C72456" w:rsidRDefault="00C72456" w:rsidP="00E81C61">
      <w:pPr>
        <w:rPr>
          <w:rFonts w:ascii="Arial" w:hAnsi="Arial" w:cs="Arial"/>
          <w:szCs w:val="24"/>
        </w:rPr>
      </w:pPr>
    </w:p>
    <w:p w14:paraId="26B1326C" w14:textId="1E41076A" w:rsidR="005F4E5D" w:rsidRPr="005F4E5D" w:rsidRDefault="00A05A50" w:rsidP="00F873E3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Descripción del cambio</w:t>
      </w:r>
    </w:p>
    <w:p w14:paraId="76E81E17" w14:textId="77777777" w:rsidR="005F4E5D" w:rsidRPr="005F4E5D" w:rsidRDefault="005F4E5D" w:rsidP="005F4E5D">
      <w:pPr>
        <w:rPr>
          <w:rFonts w:ascii="Arial" w:hAnsi="Arial" w:cs="Arial"/>
          <w:szCs w:val="24"/>
        </w:rPr>
      </w:pPr>
    </w:p>
    <w:p w14:paraId="0DB53B8B" w14:textId="25C999F9" w:rsidR="003042FD" w:rsidRDefault="003042FD" w:rsidP="003042FD">
      <w:pPr>
        <w:jc w:val="both"/>
        <w:rPr>
          <w:rFonts w:ascii="Arial" w:hAnsi="Arial" w:cs="Arial"/>
          <w:lang w:val="es-ES"/>
        </w:rPr>
      </w:pPr>
    </w:p>
    <w:p w14:paraId="1E25A93D" w14:textId="5438BC07" w:rsidR="003042FD" w:rsidRDefault="00A05A50" w:rsidP="00F873E3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Justificación del cambio</w:t>
      </w:r>
    </w:p>
    <w:p w14:paraId="69E51B4F" w14:textId="2662C8E8" w:rsidR="003042FD" w:rsidRDefault="003042FD" w:rsidP="003042FD">
      <w:pPr>
        <w:jc w:val="both"/>
        <w:rPr>
          <w:rFonts w:ascii="Arial" w:hAnsi="Arial" w:cs="Arial"/>
          <w:b/>
          <w:bCs/>
          <w:lang w:val="es-ES"/>
        </w:rPr>
      </w:pPr>
    </w:p>
    <w:p w14:paraId="36C22826" w14:textId="77777777" w:rsidR="00A05A50" w:rsidRPr="003042FD" w:rsidRDefault="00A05A50" w:rsidP="003042FD">
      <w:pPr>
        <w:jc w:val="both"/>
        <w:rPr>
          <w:rFonts w:ascii="Arial" w:hAnsi="Arial" w:cs="Arial"/>
          <w:b/>
          <w:bCs/>
          <w:lang w:val="es-ES"/>
        </w:rPr>
      </w:pPr>
    </w:p>
    <w:p w14:paraId="5E309708" w14:textId="5BC9FB53" w:rsidR="003042FD" w:rsidRDefault="00A05A50" w:rsidP="00A05A50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b/>
          <w:bCs/>
          <w:lang w:val="es-ES"/>
        </w:rPr>
      </w:pPr>
      <w:r w:rsidRPr="00A05A50">
        <w:rPr>
          <w:rFonts w:ascii="Arial" w:hAnsi="Arial" w:cs="Arial"/>
          <w:b/>
          <w:bCs/>
          <w:lang w:val="es-ES"/>
        </w:rPr>
        <w:t>Impacto del cambio en el proyecto</w:t>
      </w:r>
    </w:p>
    <w:p w14:paraId="299ED421" w14:textId="77777777" w:rsidR="00A05A50" w:rsidRPr="00A05A50" w:rsidRDefault="00A05A50" w:rsidP="00A05A50">
      <w:pPr>
        <w:pStyle w:val="Prrafodelista"/>
        <w:rPr>
          <w:rFonts w:ascii="Arial" w:hAnsi="Arial" w:cs="Arial"/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5998"/>
      </w:tblGrid>
      <w:tr w:rsidR="00A05A50" w14:paraId="63B6B54C" w14:textId="77777777" w:rsidTr="00A05A50">
        <w:tc>
          <w:tcPr>
            <w:tcW w:w="2263" w:type="dxa"/>
            <w:shd w:val="clear" w:color="auto" w:fill="BFBFBF" w:themeFill="background1" w:themeFillShade="BF"/>
          </w:tcPr>
          <w:p w14:paraId="57745389" w14:textId="4D69B234" w:rsidR="00A05A50" w:rsidRDefault="00A05A50" w:rsidP="00A05A50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Componente impactado</w:t>
            </w:r>
          </w:p>
        </w:tc>
        <w:tc>
          <w:tcPr>
            <w:tcW w:w="5998" w:type="dxa"/>
            <w:shd w:val="clear" w:color="auto" w:fill="BFBFBF" w:themeFill="background1" w:themeFillShade="BF"/>
          </w:tcPr>
          <w:p w14:paraId="24B58B88" w14:textId="3FD4338F" w:rsidR="00A05A50" w:rsidRDefault="00A05A50" w:rsidP="00A05A50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Descripción del impacto (positivo/negativo) en el proyecto</w:t>
            </w:r>
          </w:p>
        </w:tc>
      </w:tr>
      <w:tr w:rsidR="00A05A50" w14:paraId="26806986" w14:textId="77777777" w:rsidTr="00A05A50">
        <w:trPr>
          <w:trHeight w:val="640"/>
        </w:trPr>
        <w:tc>
          <w:tcPr>
            <w:tcW w:w="2263" w:type="dxa"/>
            <w:shd w:val="clear" w:color="auto" w:fill="BFBFBF" w:themeFill="background1" w:themeFillShade="BF"/>
          </w:tcPr>
          <w:p w14:paraId="73561D17" w14:textId="6FEC8C31" w:rsidR="00A05A50" w:rsidRDefault="00A05A50" w:rsidP="00A05A50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Alcance</w:t>
            </w:r>
          </w:p>
        </w:tc>
        <w:tc>
          <w:tcPr>
            <w:tcW w:w="5998" w:type="dxa"/>
          </w:tcPr>
          <w:p w14:paraId="49A6FE8E" w14:textId="77777777" w:rsidR="00A05A50" w:rsidRDefault="00A05A50" w:rsidP="00A05A50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</w:tr>
      <w:tr w:rsidR="00A05A50" w14:paraId="1EAC2E69" w14:textId="77777777" w:rsidTr="00A05A50">
        <w:trPr>
          <w:trHeight w:val="692"/>
        </w:trPr>
        <w:tc>
          <w:tcPr>
            <w:tcW w:w="2263" w:type="dxa"/>
            <w:shd w:val="clear" w:color="auto" w:fill="BFBFBF" w:themeFill="background1" w:themeFillShade="BF"/>
          </w:tcPr>
          <w:p w14:paraId="275D0EA6" w14:textId="28C888BA" w:rsidR="00A05A50" w:rsidRDefault="00A05A50" w:rsidP="00A05A50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Documentos /Entregables</w:t>
            </w:r>
          </w:p>
        </w:tc>
        <w:tc>
          <w:tcPr>
            <w:tcW w:w="5998" w:type="dxa"/>
          </w:tcPr>
          <w:p w14:paraId="3807CF65" w14:textId="77777777" w:rsidR="00A05A50" w:rsidRDefault="00A05A50" w:rsidP="00A05A50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</w:tr>
      <w:tr w:rsidR="00A05A50" w14:paraId="504BB637" w14:textId="77777777" w:rsidTr="00A05A50">
        <w:trPr>
          <w:trHeight w:val="702"/>
        </w:trPr>
        <w:tc>
          <w:tcPr>
            <w:tcW w:w="2263" w:type="dxa"/>
            <w:shd w:val="clear" w:color="auto" w:fill="BFBFBF" w:themeFill="background1" w:themeFillShade="BF"/>
          </w:tcPr>
          <w:p w14:paraId="4E7D2804" w14:textId="0BAEB42C" w:rsidR="00A05A50" w:rsidRDefault="00A05A50" w:rsidP="00A05A50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Costos</w:t>
            </w:r>
          </w:p>
        </w:tc>
        <w:tc>
          <w:tcPr>
            <w:tcW w:w="5998" w:type="dxa"/>
          </w:tcPr>
          <w:p w14:paraId="3275124C" w14:textId="77777777" w:rsidR="00A05A50" w:rsidRDefault="00A05A50" w:rsidP="00A05A50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</w:tr>
      <w:tr w:rsidR="00A05A50" w14:paraId="6CB2EA35" w14:textId="77777777" w:rsidTr="00A05A50">
        <w:trPr>
          <w:trHeight w:val="708"/>
        </w:trPr>
        <w:tc>
          <w:tcPr>
            <w:tcW w:w="2263" w:type="dxa"/>
            <w:shd w:val="clear" w:color="auto" w:fill="BFBFBF" w:themeFill="background1" w:themeFillShade="BF"/>
          </w:tcPr>
          <w:p w14:paraId="039A3633" w14:textId="27203A31" w:rsidR="00A05A50" w:rsidRDefault="00A05A50" w:rsidP="00A05A50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Cronograma</w:t>
            </w:r>
          </w:p>
        </w:tc>
        <w:tc>
          <w:tcPr>
            <w:tcW w:w="5998" w:type="dxa"/>
          </w:tcPr>
          <w:p w14:paraId="4E1DEA50" w14:textId="77777777" w:rsidR="00A05A50" w:rsidRDefault="00A05A50" w:rsidP="00A05A50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</w:tr>
      <w:tr w:rsidR="00A05A50" w14:paraId="43642ED2" w14:textId="77777777" w:rsidTr="00A05A50">
        <w:trPr>
          <w:trHeight w:val="695"/>
        </w:trPr>
        <w:tc>
          <w:tcPr>
            <w:tcW w:w="2263" w:type="dxa"/>
            <w:shd w:val="clear" w:color="auto" w:fill="BFBFBF" w:themeFill="background1" w:themeFillShade="BF"/>
          </w:tcPr>
          <w:p w14:paraId="26CFE9B8" w14:textId="3FA0C1FB" w:rsidR="00A05A50" w:rsidRDefault="00A05A50" w:rsidP="00A05A50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Operación de los procesos</w:t>
            </w:r>
          </w:p>
        </w:tc>
        <w:tc>
          <w:tcPr>
            <w:tcW w:w="5998" w:type="dxa"/>
          </w:tcPr>
          <w:p w14:paraId="1145F211" w14:textId="77777777" w:rsidR="00A05A50" w:rsidRDefault="00A05A50" w:rsidP="00A05A50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</w:tr>
      <w:tr w:rsidR="00A05A50" w14:paraId="73E32200" w14:textId="77777777" w:rsidTr="00A05A50">
        <w:trPr>
          <w:trHeight w:val="690"/>
        </w:trPr>
        <w:tc>
          <w:tcPr>
            <w:tcW w:w="2263" w:type="dxa"/>
            <w:shd w:val="clear" w:color="auto" w:fill="BFBFBF" w:themeFill="background1" w:themeFillShade="BF"/>
          </w:tcPr>
          <w:p w14:paraId="7565146A" w14:textId="4CDA23B1" w:rsidR="00A05A50" w:rsidRDefault="00A05A50" w:rsidP="00A05A50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Componente SST</w:t>
            </w:r>
          </w:p>
        </w:tc>
        <w:tc>
          <w:tcPr>
            <w:tcW w:w="5998" w:type="dxa"/>
          </w:tcPr>
          <w:p w14:paraId="41CD1673" w14:textId="77777777" w:rsidR="00A05A50" w:rsidRDefault="00A05A50" w:rsidP="00A05A50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</w:tr>
      <w:tr w:rsidR="00A05A50" w14:paraId="0D6BF470" w14:textId="77777777" w:rsidTr="00A05A50">
        <w:trPr>
          <w:trHeight w:val="700"/>
        </w:trPr>
        <w:tc>
          <w:tcPr>
            <w:tcW w:w="2263" w:type="dxa"/>
            <w:shd w:val="clear" w:color="auto" w:fill="BFBFBF" w:themeFill="background1" w:themeFillShade="BF"/>
          </w:tcPr>
          <w:p w14:paraId="6B9C4D3D" w14:textId="25C4CD0F" w:rsidR="00A05A50" w:rsidRDefault="00A05A50" w:rsidP="00A05A50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Componente ambiental</w:t>
            </w:r>
          </w:p>
        </w:tc>
        <w:tc>
          <w:tcPr>
            <w:tcW w:w="5998" w:type="dxa"/>
          </w:tcPr>
          <w:p w14:paraId="664C0515" w14:textId="77777777" w:rsidR="00A05A50" w:rsidRDefault="00A05A50" w:rsidP="00A05A50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</w:tr>
      <w:tr w:rsidR="00A05A50" w14:paraId="4792EA63" w14:textId="77777777" w:rsidTr="00A05A50">
        <w:trPr>
          <w:trHeight w:val="582"/>
        </w:trPr>
        <w:tc>
          <w:tcPr>
            <w:tcW w:w="2263" w:type="dxa"/>
            <w:shd w:val="clear" w:color="auto" w:fill="BFBFBF" w:themeFill="background1" w:themeFillShade="BF"/>
          </w:tcPr>
          <w:p w14:paraId="7B8ABDF4" w14:textId="76BACCAB" w:rsidR="00A05A50" w:rsidRDefault="00A05A50" w:rsidP="00A05A50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Otro componente</w:t>
            </w:r>
          </w:p>
        </w:tc>
        <w:tc>
          <w:tcPr>
            <w:tcW w:w="5998" w:type="dxa"/>
          </w:tcPr>
          <w:p w14:paraId="14A636D9" w14:textId="77777777" w:rsidR="00A05A50" w:rsidRDefault="00A05A50" w:rsidP="00A05A50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</w:tr>
    </w:tbl>
    <w:p w14:paraId="6EBB7C5C" w14:textId="77777777" w:rsidR="00A05A50" w:rsidRPr="00A05A50" w:rsidRDefault="00A05A50" w:rsidP="00A05A50">
      <w:pPr>
        <w:jc w:val="both"/>
        <w:rPr>
          <w:rFonts w:ascii="Arial" w:hAnsi="Arial" w:cs="Arial"/>
          <w:b/>
          <w:bCs/>
          <w:lang w:val="es-ES"/>
        </w:rPr>
      </w:pPr>
    </w:p>
    <w:p w14:paraId="6A9655B2" w14:textId="4ACAD6E1" w:rsidR="00A05A50" w:rsidRPr="00832503" w:rsidRDefault="00A05A50" w:rsidP="00832503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b/>
          <w:bCs/>
          <w:lang w:val="es-ES"/>
        </w:rPr>
      </w:pPr>
      <w:r w:rsidRPr="00832503">
        <w:rPr>
          <w:rFonts w:ascii="Arial" w:hAnsi="Arial" w:cs="Arial"/>
          <w:b/>
          <w:bCs/>
          <w:lang w:val="es-ES"/>
        </w:rPr>
        <w:lastRenderedPageBreak/>
        <w:t>Recursos requeridos para la implementación del cambio dentro del proyecto</w:t>
      </w:r>
    </w:p>
    <w:p w14:paraId="62A25F16" w14:textId="41F7D91B" w:rsidR="00A05A50" w:rsidRDefault="00A05A50" w:rsidP="00A05A50">
      <w:pPr>
        <w:jc w:val="both"/>
        <w:rPr>
          <w:rFonts w:ascii="Arial" w:hAnsi="Arial" w:cs="Arial"/>
          <w:lang w:val="es-ES"/>
        </w:rPr>
      </w:pPr>
    </w:p>
    <w:p w14:paraId="5C50AEF5" w14:textId="1E54D827" w:rsidR="00832503" w:rsidRDefault="00832503" w:rsidP="00A05A50">
      <w:pPr>
        <w:jc w:val="both"/>
        <w:rPr>
          <w:rFonts w:ascii="Arial" w:hAnsi="Arial" w:cs="Arial"/>
          <w:lang w:val="es-ES"/>
        </w:rPr>
      </w:pPr>
    </w:p>
    <w:p w14:paraId="37F52044" w14:textId="51E3B136" w:rsidR="00832503" w:rsidRDefault="00832503" w:rsidP="00A05A50">
      <w:pPr>
        <w:jc w:val="both"/>
        <w:rPr>
          <w:rFonts w:ascii="Arial" w:hAnsi="Arial" w:cs="Arial"/>
          <w:lang w:val="es-ES"/>
        </w:rPr>
      </w:pPr>
    </w:p>
    <w:p w14:paraId="27123CA9" w14:textId="01ADE349" w:rsidR="00832503" w:rsidRDefault="00832503" w:rsidP="00A05A50">
      <w:pPr>
        <w:jc w:val="both"/>
        <w:rPr>
          <w:rFonts w:ascii="Arial" w:hAnsi="Arial" w:cs="Arial"/>
          <w:lang w:val="es-ES"/>
        </w:rPr>
      </w:pPr>
    </w:p>
    <w:p w14:paraId="06F50A5D" w14:textId="019B5706" w:rsidR="00832503" w:rsidRDefault="00832503" w:rsidP="00A05A50">
      <w:pPr>
        <w:jc w:val="both"/>
        <w:rPr>
          <w:rFonts w:ascii="Arial" w:hAnsi="Arial" w:cs="Arial"/>
          <w:lang w:val="es-ES"/>
        </w:rPr>
      </w:pPr>
    </w:p>
    <w:p w14:paraId="3F66455B" w14:textId="77777777" w:rsidR="00832503" w:rsidRDefault="00832503" w:rsidP="00A05A50">
      <w:pPr>
        <w:jc w:val="both"/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417"/>
      </w:tblGrid>
      <w:tr w:rsidR="00A05A50" w14:paraId="3999BC0E" w14:textId="77777777" w:rsidTr="00A05A50">
        <w:trPr>
          <w:jc w:val="center"/>
        </w:trPr>
        <w:tc>
          <w:tcPr>
            <w:tcW w:w="2972" w:type="dxa"/>
            <w:gridSpan w:val="2"/>
            <w:shd w:val="clear" w:color="auto" w:fill="BFBFBF" w:themeFill="background1" w:themeFillShade="BF"/>
          </w:tcPr>
          <w:p w14:paraId="752C2524" w14:textId="1C6F13E4" w:rsidR="00A05A50" w:rsidRPr="00A05A50" w:rsidRDefault="00A05A50" w:rsidP="00A05A50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A05A50">
              <w:rPr>
                <w:rFonts w:ascii="Arial" w:hAnsi="Arial" w:cs="Arial"/>
                <w:b/>
                <w:bCs/>
                <w:lang w:val="es-ES"/>
              </w:rPr>
              <w:t>Aprobación del cambio</w:t>
            </w:r>
          </w:p>
        </w:tc>
      </w:tr>
      <w:tr w:rsidR="00A05A50" w14:paraId="1C782A90" w14:textId="77777777" w:rsidTr="00A05A50">
        <w:trPr>
          <w:jc w:val="center"/>
        </w:trPr>
        <w:tc>
          <w:tcPr>
            <w:tcW w:w="1555" w:type="dxa"/>
            <w:shd w:val="clear" w:color="auto" w:fill="BFBFBF" w:themeFill="background1" w:themeFillShade="BF"/>
          </w:tcPr>
          <w:p w14:paraId="01DC9FED" w14:textId="723EA845" w:rsidR="00A05A50" w:rsidRPr="00A05A50" w:rsidRDefault="00A05A50" w:rsidP="00A05A50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A05A50">
              <w:rPr>
                <w:rFonts w:ascii="Arial" w:hAnsi="Arial" w:cs="Arial"/>
                <w:b/>
                <w:bCs/>
                <w:lang w:val="es-ES"/>
              </w:rPr>
              <w:t>SI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07EFFAE0" w14:textId="3722E6E6" w:rsidR="00A05A50" w:rsidRPr="00A05A50" w:rsidRDefault="00A05A50" w:rsidP="00A05A50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A05A50">
              <w:rPr>
                <w:rFonts w:ascii="Arial" w:hAnsi="Arial" w:cs="Arial"/>
                <w:b/>
                <w:bCs/>
                <w:lang w:val="es-ES"/>
              </w:rPr>
              <w:t>NO</w:t>
            </w:r>
          </w:p>
        </w:tc>
      </w:tr>
      <w:tr w:rsidR="00A05A50" w14:paraId="2C891489" w14:textId="77777777" w:rsidTr="00A05A50">
        <w:trPr>
          <w:trHeight w:val="460"/>
          <w:jc w:val="center"/>
        </w:trPr>
        <w:tc>
          <w:tcPr>
            <w:tcW w:w="1555" w:type="dxa"/>
          </w:tcPr>
          <w:p w14:paraId="26470D8C" w14:textId="77777777" w:rsidR="00A05A50" w:rsidRDefault="00A05A50" w:rsidP="00A05A50">
            <w:pPr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1417" w:type="dxa"/>
          </w:tcPr>
          <w:p w14:paraId="0EDF6DEF" w14:textId="77777777" w:rsidR="00A05A50" w:rsidRDefault="00A05A50" w:rsidP="00A05A50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14:paraId="21E902C3" w14:textId="016FC159" w:rsidR="00A05A50" w:rsidRDefault="00A05A50" w:rsidP="003C7F50">
      <w:pPr>
        <w:jc w:val="both"/>
        <w:rPr>
          <w:rFonts w:ascii="Arial" w:hAnsi="Arial" w:cs="Arial"/>
          <w:lang w:val="es-ES"/>
        </w:rPr>
      </w:pPr>
    </w:p>
    <w:p w14:paraId="37592DA1" w14:textId="0A4C7903" w:rsidR="003C7F50" w:rsidRDefault="003C7F50" w:rsidP="003C7F50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Observaciones:</w:t>
      </w:r>
    </w:p>
    <w:p w14:paraId="32CB30D9" w14:textId="381DB69F" w:rsidR="003C7F50" w:rsidRDefault="003C7F50" w:rsidP="003C7F50">
      <w:pPr>
        <w:jc w:val="both"/>
        <w:rPr>
          <w:rFonts w:ascii="Arial" w:hAnsi="Arial" w:cs="Arial"/>
          <w:lang w:val="es-ES"/>
        </w:rPr>
      </w:pPr>
    </w:p>
    <w:p w14:paraId="66F3B7AB" w14:textId="2EDA0705" w:rsidR="003C7F50" w:rsidRDefault="003C7F50" w:rsidP="003C7F50">
      <w:pPr>
        <w:jc w:val="both"/>
        <w:rPr>
          <w:rFonts w:ascii="Arial" w:hAnsi="Arial" w:cs="Arial"/>
          <w:lang w:val="es-ES"/>
        </w:rPr>
      </w:pPr>
    </w:p>
    <w:p w14:paraId="7D4C13DE" w14:textId="6AA32FAB" w:rsidR="003C7F50" w:rsidRDefault="003C7F50" w:rsidP="003C7F50">
      <w:pPr>
        <w:jc w:val="both"/>
        <w:rPr>
          <w:rFonts w:ascii="Arial" w:hAnsi="Arial" w:cs="Arial"/>
          <w:lang w:val="es-ES"/>
        </w:rPr>
      </w:pPr>
    </w:p>
    <w:p w14:paraId="1168B56D" w14:textId="7904C533" w:rsidR="003C7F50" w:rsidRDefault="003C7F50" w:rsidP="003C7F50">
      <w:pPr>
        <w:jc w:val="both"/>
        <w:rPr>
          <w:rFonts w:ascii="Arial" w:hAnsi="Arial" w:cs="Arial"/>
          <w:lang w:val="es-ES"/>
        </w:rPr>
      </w:pPr>
    </w:p>
    <w:p w14:paraId="470E34FB" w14:textId="77777777" w:rsidR="003C7F50" w:rsidRPr="003C7F50" w:rsidRDefault="003C7F50" w:rsidP="003C7F50">
      <w:pPr>
        <w:jc w:val="both"/>
        <w:rPr>
          <w:rFonts w:ascii="Arial" w:hAnsi="Arial" w:cs="Arial"/>
          <w:lang w:val="es-ES"/>
        </w:rPr>
      </w:pPr>
    </w:p>
    <w:p w14:paraId="34977CB7" w14:textId="77777777" w:rsidR="00832503" w:rsidRDefault="00832503" w:rsidP="00832503">
      <w:pPr>
        <w:rPr>
          <w:b/>
          <w:bCs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2"/>
        <w:gridCol w:w="1460"/>
        <w:gridCol w:w="3399"/>
      </w:tblGrid>
      <w:tr w:rsidR="00832503" w14:paraId="5B237DCD" w14:textId="77777777" w:rsidTr="00FB512F">
        <w:trPr>
          <w:trHeight w:val="962"/>
        </w:trPr>
        <w:tc>
          <w:tcPr>
            <w:tcW w:w="5019" w:type="dxa"/>
          </w:tcPr>
          <w:p w14:paraId="32983732" w14:textId="77777777" w:rsidR="00832503" w:rsidRPr="00832503" w:rsidRDefault="00832503" w:rsidP="00FB512F">
            <w:pPr>
              <w:rPr>
                <w:rFonts w:ascii="Arial" w:hAnsi="Arial" w:cs="Arial"/>
                <w:b/>
                <w:bCs/>
                <w:lang w:val="es-VE"/>
              </w:rPr>
            </w:pPr>
            <w:r w:rsidRPr="00832503">
              <w:rPr>
                <w:rFonts w:ascii="Arial" w:hAnsi="Arial" w:cs="Arial"/>
                <w:b/>
                <w:bCs/>
                <w:lang w:val="es-VE"/>
              </w:rPr>
              <w:t>Líder del Proyecto:</w:t>
            </w:r>
          </w:p>
        </w:tc>
        <w:tc>
          <w:tcPr>
            <w:tcW w:w="2412" w:type="dxa"/>
          </w:tcPr>
          <w:p w14:paraId="148A5448" w14:textId="77777777" w:rsidR="00832503" w:rsidRPr="00832503" w:rsidRDefault="00832503" w:rsidP="00FB512F">
            <w:pPr>
              <w:rPr>
                <w:rFonts w:ascii="Arial" w:hAnsi="Arial" w:cs="Arial"/>
                <w:b/>
                <w:bCs/>
                <w:lang w:val="es-VE"/>
              </w:rPr>
            </w:pPr>
          </w:p>
        </w:tc>
        <w:tc>
          <w:tcPr>
            <w:tcW w:w="5088" w:type="dxa"/>
          </w:tcPr>
          <w:p w14:paraId="19CFFCD7" w14:textId="77777777" w:rsidR="00832503" w:rsidRPr="00832503" w:rsidRDefault="00832503" w:rsidP="00FB512F">
            <w:pPr>
              <w:rPr>
                <w:rFonts w:ascii="Arial" w:hAnsi="Arial" w:cs="Arial"/>
                <w:b/>
                <w:bCs/>
                <w:lang w:val="es-VE"/>
              </w:rPr>
            </w:pPr>
            <w:r w:rsidRPr="00832503">
              <w:rPr>
                <w:rFonts w:ascii="Arial" w:hAnsi="Arial" w:cs="Arial"/>
                <w:b/>
                <w:bCs/>
                <w:lang w:val="es-VE"/>
              </w:rPr>
              <w:t xml:space="preserve">Aprobó: </w:t>
            </w:r>
          </w:p>
        </w:tc>
      </w:tr>
      <w:tr w:rsidR="00832503" w14:paraId="28ABB60C" w14:textId="77777777" w:rsidTr="00FB512F">
        <w:trPr>
          <w:trHeight w:val="289"/>
        </w:trPr>
        <w:tc>
          <w:tcPr>
            <w:tcW w:w="5019" w:type="dxa"/>
            <w:tcBorders>
              <w:bottom w:val="single" w:sz="4" w:space="0" w:color="auto"/>
            </w:tcBorders>
          </w:tcPr>
          <w:p w14:paraId="7B9DF610" w14:textId="77777777" w:rsidR="00832503" w:rsidRPr="00832503" w:rsidRDefault="00832503" w:rsidP="00FB512F">
            <w:pPr>
              <w:rPr>
                <w:rFonts w:ascii="Arial" w:hAnsi="Arial" w:cs="Arial"/>
                <w:b/>
                <w:bCs/>
                <w:lang w:val="es-VE"/>
              </w:rPr>
            </w:pPr>
          </w:p>
        </w:tc>
        <w:tc>
          <w:tcPr>
            <w:tcW w:w="2412" w:type="dxa"/>
          </w:tcPr>
          <w:p w14:paraId="75F5C6C9" w14:textId="77777777" w:rsidR="00832503" w:rsidRPr="00832503" w:rsidRDefault="00832503" w:rsidP="00FB512F">
            <w:pPr>
              <w:rPr>
                <w:rFonts w:ascii="Arial" w:hAnsi="Arial" w:cs="Arial"/>
                <w:b/>
                <w:bCs/>
                <w:lang w:val="es-VE"/>
              </w:rPr>
            </w:pPr>
          </w:p>
        </w:tc>
        <w:tc>
          <w:tcPr>
            <w:tcW w:w="5088" w:type="dxa"/>
            <w:tcBorders>
              <w:bottom w:val="single" w:sz="4" w:space="0" w:color="auto"/>
            </w:tcBorders>
          </w:tcPr>
          <w:p w14:paraId="70D7FA56" w14:textId="77777777" w:rsidR="00832503" w:rsidRPr="00832503" w:rsidRDefault="00832503" w:rsidP="00FB512F">
            <w:pPr>
              <w:rPr>
                <w:rFonts w:ascii="Arial" w:hAnsi="Arial" w:cs="Arial"/>
                <w:b/>
                <w:bCs/>
                <w:lang w:val="es-VE"/>
              </w:rPr>
            </w:pPr>
          </w:p>
        </w:tc>
      </w:tr>
      <w:tr w:rsidR="00832503" w14:paraId="654AA485" w14:textId="77777777" w:rsidTr="00FB512F">
        <w:trPr>
          <w:trHeight w:val="562"/>
        </w:trPr>
        <w:tc>
          <w:tcPr>
            <w:tcW w:w="5019" w:type="dxa"/>
            <w:tcBorders>
              <w:top w:val="single" w:sz="4" w:space="0" w:color="auto"/>
            </w:tcBorders>
          </w:tcPr>
          <w:p w14:paraId="5E73A720" w14:textId="77777777" w:rsidR="00832503" w:rsidRPr="00832503" w:rsidRDefault="00832503" w:rsidP="00FB512F">
            <w:pPr>
              <w:rPr>
                <w:rFonts w:ascii="Arial" w:hAnsi="Arial" w:cs="Arial"/>
                <w:lang w:val="es-VE"/>
              </w:rPr>
            </w:pPr>
            <w:r w:rsidRPr="00832503">
              <w:rPr>
                <w:rFonts w:ascii="Arial" w:hAnsi="Arial" w:cs="Arial"/>
                <w:b/>
                <w:bCs/>
                <w:lang w:val="es-VE"/>
              </w:rPr>
              <w:t>Nombre:</w:t>
            </w:r>
          </w:p>
          <w:p w14:paraId="15DF5C61" w14:textId="77777777" w:rsidR="00832503" w:rsidRPr="00832503" w:rsidRDefault="00832503" w:rsidP="00FB512F">
            <w:pPr>
              <w:rPr>
                <w:rFonts w:ascii="Arial" w:hAnsi="Arial" w:cs="Arial"/>
                <w:lang w:val="es-VE"/>
              </w:rPr>
            </w:pPr>
            <w:r w:rsidRPr="00832503">
              <w:rPr>
                <w:rFonts w:ascii="Arial" w:hAnsi="Arial" w:cs="Arial"/>
                <w:b/>
                <w:bCs/>
                <w:lang w:val="es-VE"/>
              </w:rPr>
              <w:t>Cargo:</w:t>
            </w:r>
          </w:p>
        </w:tc>
        <w:tc>
          <w:tcPr>
            <w:tcW w:w="2412" w:type="dxa"/>
          </w:tcPr>
          <w:p w14:paraId="34E7C257" w14:textId="77777777" w:rsidR="00832503" w:rsidRPr="00832503" w:rsidRDefault="00832503" w:rsidP="00FB512F">
            <w:pPr>
              <w:rPr>
                <w:rFonts w:ascii="Arial" w:hAnsi="Arial" w:cs="Arial"/>
                <w:b/>
                <w:bCs/>
                <w:lang w:val="es-VE"/>
              </w:rPr>
            </w:pPr>
          </w:p>
        </w:tc>
        <w:tc>
          <w:tcPr>
            <w:tcW w:w="5088" w:type="dxa"/>
            <w:tcBorders>
              <w:top w:val="single" w:sz="4" w:space="0" w:color="auto"/>
            </w:tcBorders>
          </w:tcPr>
          <w:p w14:paraId="3A1759EC" w14:textId="77777777" w:rsidR="00832503" w:rsidRPr="00832503" w:rsidRDefault="00832503" w:rsidP="00FB512F">
            <w:pPr>
              <w:rPr>
                <w:rFonts w:ascii="Arial" w:hAnsi="Arial" w:cs="Arial"/>
                <w:lang w:val="es-VE"/>
              </w:rPr>
            </w:pPr>
            <w:r w:rsidRPr="00832503">
              <w:rPr>
                <w:rFonts w:ascii="Arial" w:hAnsi="Arial" w:cs="Arial"/>
                <w:b/>
                <w:bCs/>
                <w:lang w:val="es-VE"/>
              </w:rPr>
              <w:t>Nombre:</w:t>
            </w:r>
          </w:p>
          <w:p w14:paraId="2CE1962A" w14:textId="77777777" w:rsidR="00832503" w:rsidRPr="00832503" w:rsidRDefault="00832503" w:rsidP="00FB512F">
            <w:pPr>
              <w:rPr>
                <w:rFonts w:ascii="Arial" w:hAnsi="Arial" w:cs="Arial"/>
                <w:lang w:val="es-VE"/>
              </w:rPr>
            </w:pPr>
            <w:r w:rsidRPr="00832503">
              <w:rPr>
                <w:rFonts w:ascii="Arial" w:hAnsi="Arial" w:cs="Arial"/>
                <w:b/>
                <w:bCs/>
                <w:lang w:val="es-VE"/>
              </w:rPr>
              <w:t>Cargo:</w:t>
            </w:r>
          </w:p>
        </w:tc>
      </w:tr>
    </w:tbl>
    <w:p w14:paraId="24D968A3" w14:textId="77777777" w:rsidR="00832503" w:rsidRPr="00A05A50" w:rsidRDefault="00832503" w:rsidP="00A05A50">
      <w:pPr>
        <w:pStyle w:val="Prrafodelista"/>
        <w:ind w:left="720"/>
        <w:jc w:val="both"/>
        <w:rPr>
          <w:rFonts w:ascii="Arial" w:hAnsi="Arial" w:cs="Arial"/>
          <w:lang w:val="es-ES"/>
        </w:rPr>
      </w:pPr>
    </w:p>
    <w:p w14:paraId="3BECDE14" w14:textId="77777777" w:rsidR="00A05A50" w:rsidRPr="00A05A50" w:rsidRDefault="00A05A50" w:rsidP="00A05A50">
      <w:pPr>
        <w:jc w:val="both"/>
        <w:rPr>
          <w:rFonts w:ascii="Arial" w:hAnsi="Arial" w:cs="Arial"/>
          <w:lang w:val="es-ES"/>
        </w:rPr>
      </w:pPr>
    </w:p>
    <w:bookmarkEnd w:id="0"/>
    <w:p w14:paraId="4C80C43C" w14:textId="318EF72A" w:rsidR="00D85BD6" w:rsidRDefault="00412F5B" w:rsidP="00412F5B">
      <w:pPr>
        <w:jc w:val="center"/>
        <w:rPr>
          <w:rFonts w:ascii="Arial" w:eastAsia="Calibri" w:hAnsi="Arial" w:cs="Arial"/>
          <w:b/>
          <w:lang w:val="es-ES"/>
        </w:rPr>
      </w:pPr>
      <w:r>
        <w:rPr>
          <w:rFonts w:ascii="Arial" w:eastAsia="Calibri" w:hAnsi="Arial" w:cs="Arial"/>
          <w:b/>
          <w:lang w:val="es-ES"/>
        </w:rPr>
        <w:t>CONTROL DE CAMBIOS</w:t>
      </w:r>
    </w:p>
    <w:p w14:paraId="54ACE02C" w14:textId="77777777" w:rsidR="00412F5B" w:rsidRPr="00412F5B" w:rsidRDefault="00412F5B" w:rsidP="00412F5B">
      <w:pPr>
        <w:jc w:val="center"/>
        <w:rPr>
          <w:rFonts w:eastAsia="Calibri"/>
          <w:b/>
          <w:lang w:val="es-ES"/>
        </w:rPr>
      </w:pPr>
    </w:p>
    <w:tbl>
      <w:tblPr>
        <w:tblW w:w="8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1"/>
        <w:gridCol w:w="1342"/>
        <w:gridCol w:w="5937"/>
      </w:tblGrid>
      <w:tr w:rsidR="00412F5B" w:rsidRPr="00412F5B" w14:paraId="5C3EFAE4" w14:textId="77777777" w:rsidTr="00412F5B">
        <w:trPr>
          <w:trHeight w:val="227"/>
        </w:trPr>
        <w:tc>
          <w:tcPr>
            <w:tcW w:w="1021" w:type="dxa"/>
            <w:shd w:val="clear" w:color="auto" w:fill="D9D9D9" w:themeFill="background1" w:themeFillShade="D9"/>
          </w:tcPr>
          <w:p w14:paraId="7C1E7EE0" w14:textId="77777777" w:rsidR="00412F5B" w:rsidRPr="00412F5B" w:rsidRDefault="00412F5B" w:rsidP="00180A0F">
            <w:pPr>
              <w:pStyle w:val="Encabezado"/>
              <w:tabs>
                <w:tab w:val="left" w:pos="1620"/>
              </w:tabs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412F5B">
              <w:rPr>
                <w:rFonts w:ascii="Arial" w:hAnsi="Arial" w:cs="Arial"/>
                <w:b/>
                <w:bCs/>
                <w:lang w:val="es-MX"/>
              </w:rPr>
              <w:t>Versión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14:paraId="38F66344" w14:textId="77777777" w:rsidR="00412F5B" w:rsidRPr="00412F5B" w:rsidRDefault="00412F5B" w:rsidP="00180A0F">
            <w:pPr>
              <w:pStyle w:val="Encabezado"/>
              <w:tabs>
                <w:tab w:val="left" w:pos="1620"/>
              </w:tabs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412F5B">
              <w:rPr>
                <w:rFonts w:ascii="Arial" w:hAnsi="Arial" w:cs="Arial"/>
                <w:b/>
                <w:bCs/>
                <w:lang w:val="es-MX"/>
              </w:rPr>
              <w:t>Fecha</w:t>
            </w:r>
          </w:p>
        </w:tc>
        <w:tc>
          <w:tcPr>
            <w:tcW w:w="6169" w:type="dxa"/>
            <w:shd w:val="clear" w:color="auto" w:fill="D9D9D9" w:themeFill="background1" w:themeFillShade="D9"/>
          </w:tcPr>
          <w:p w14:paraId="5F4B0656" w14:textId="77777777" w:rsidR="00412F5B" w:rsidRPr="00412F5B" w:rsidRDefault="00412F5B" w:rsidP="00180A0F">
            <w:pPr>
              <w:pStyle w:val="Encabezado"/>
              <w:tabs>
                <w:tab w:val="left" w:pos="1620"/>
              </w:tabs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412F5B">
              <w:rPr>
                <w:rFonts w:ascii="Arial" w:hAnsi="Arial" w:cs="Arial"/>
                <w:b/>
                <w:bCs/>
                <w:lang w:val="es-MX"/>
              </w:rPr>
              <w:t>Descripción del Cambio</w:t>
            </w:r>
          </w:p>
        </w:tc>
      </w:tr>
      <w:tr w:rsidR="00412F5B" w:rsidRPr="00412F5B" w14:paraId="1BF930B4" w14:textId="77777777" w:rsidTr="00412F5B">
        <w:trPr>
          <w:cantSplit/>
          <w:trHeight w:val="227"/>
        </w:trPr>
        <w:tc>
          <w:tcPr>
            <w:tcW w:w="1021" w:type="dxa"/>
            <w:vAlign w:val="center"/>
          </w:tcPr>
          <w:p w14:paraId="772BDB03" w14:textId="77777777" w:rsidR="00412F5B" w:rsidRPr="00412F5B" w:rsidRDefault="00412F5B" w:rsidP="00180A0F">
            <w:pPr>
              <w:pStyle w:val="Encabezado"/>
              <w:tabs>
                <w:tab w:val="left" w:pos="1620"/>
              </w:tabs>
              <w:jc w:val="center"/>
              <w:rPr>
                <w:rFonts w:ascii="Arial" w:hAnsi="Arial" w:cs="Arial"/>
                <w:bCs/>
                <w:lang w:val="es-MX"/>
              </w:rPr>
            </w:pPr>
            <w:r w:rsidRPr="00412F5B">
              <w:rPr>
                <w:rFonts w:ascii="Arial" w:hAnsi="Arial" w:cs="Arial"/>
                <w:bCs/>
                <w:lang w:val="es-MX"/>
              </w:rPr>
              <w:t>1</w:t>
            </w:r>
          </w:p>
        </w:tc>
        <w:tc>
          <w:tcPr>
            <w:tcW w:w="1110" w:type="dxa"/>
            <w:vAlign w:val="center"/>
          </w:tcPr>
          <w:p w14:paraId="687DE84A" w14:textId="3D2D58A5" w:rsidR="00412F5B" w:rsidRPr="00412F5B" w:rsidRDefault="00BA5ECA" w:rsidP="00180A0F">
            <w:pPr>
              <w:pStyle w:val="Encabezado"/>
              <w:tabs>
                <w:tab w:val="left" w:pos="1620"/>
              </w:tabs>
              <w:jc w:val="center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22/04/2021</w:t>
            </w:r>
          </w:p>
        </w:tc>
        <w:tc>
          <w:tcPr>
            <w:tcW w:w="6169" w:type="dxa"/>
          </w:tcPr>
          <w:p w14:paraId="414555CB" w14:textId="77777777" w:rsidR="00412F5B" w:rsidRPr="00412F5B" w:rsidRDefault="00412F5B" w:rsidP="00180A0F">
            <w:pPr>
              <w:pStyle w:val="Encabezado"/>
              <w:tabs>
                <w:tab w:val="left" w:pos="1620"/>
              </w:tabs>
              <w:jc w:val="both"/>
              <w:rPr>
                <w:rFonts w:ascii="Arial" w:hAnsi="Arial" w:cs="Arial"/>
                <w:bCs/>
                <w:lang w:val="es-MX"/>
              </w:rPr>
            </w:pPr>
            <w:r w:rsidRPr="00412F5B">
              <w:rPr>
                <w:rFonts w:ascii="Arial" w:hAnsi="Arial" w:cs="Arial"/>
                <w:bCs/>
                <w:lang w:val="es-MX"/>
              </w:rPr>
              <w:t>Creación del Documento</w:t>
            </w:r>
          </w:p>
        </w:tc>
      </w:tr>
      <w:tr w:rsidR="00412F5B" w:rsidRPr="00412F5B" w14:paraId="61D4BBF9" w14:textId="77777777" w:rsidTr="00412F5B">
        <w:trPr>
          <w:cantSplit/>
          <w:trHeight w:val="227"/>
        </w:trPr>
        <w:tc>
          <w:tcPr>
            <w:tcW w:w="1021" w:type="dxa"/>
            <w:vAlign w:val="center"/>
          </w:tcPr>
          <w:p w14:paraId="41CE28B5" w14:textId="1DD30AD3" w:rsidR="00412F5B" w:rsidRPr="00412F5B" w:rsidRDefault="00412F5B" w:rsidP="00180A0F">
            <w:pPr>
              <w:pStyle w:val="Encabezado"/>
              <w:tabs>
                <w:tab w:val="left" w:pos="1620"/>
              </w:tabs>
              <w:jc w:val="center"/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1110" w:type="dxa"/>
            <w:vAlign w:val="center"/>
          </w:tcPr>
          <w:p w14:paraId="1CFC6DE4" w14:textId="02E4C7D6" w:rsidR="00412F5B" w:rsidRPr="00412F5B" w:rsidRDefault="00412F5B" w:rsidP="00180A0F">
            <w:pPr>
              <w:pStyle w:val="Encabezado"/>
              <w:tabs>
                <w:tab w:val="left" w:pos="1620"/>
              </w:tabs>
              <w:jc w:val="center"/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6169" w:type="dxa"/>
          </w:tcPr>
          <w:p w14:paraId="1B1077E8" w14:textId="6568DCA0" w:rsidR="00412F5B" w:rsidRPr="00412F5B" w:rsidRDefault="00412F5B" w:rsidP="00180A0F">
            <w:pPr>
              <w:pStyle w:val="Encabezado"/>
              <w:tabs>
                <w:tab w:val="left" w:pos="1620"/>
              </w:tabs>
              <w:jc w:val="both"/>
              <w:rPr>
                <w:rFonts w:ascii="Arial" w:hAnsi="Arial" w:cs="Arial"/>
                <w:bCs/>
                <w:lang w:val="es-MX"/>
              </w:rPr>
            </w:pPr>
          </w:p>
        </w:tc>
      </w:tr>
    </w:tbl>
    <w:p w14:paraId="1C2F0A5B" w14:textId="6B929B0A" w:rsidR="0020360D" w:rsidRDefault="0020360D" w:rsidP="00412F5B">
      <w:pPr>
        <w:tabs>
          <w:tab w:val="left" w:pos="3240"/>
        </w:tabs>
      </w:pPr>
    </w:p>
    <w:sectPr w:rsidR="0020360D" w:rsidSect="00336F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8" w:right="1701" w:bottom="1418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2F855" w14:textId="77777777" w:rsidR="00022E35" w:rsidRDefault="00022E35">
      <w:r>
        <w:separator/>
      </w:r>
    </w:p>
  </w:endnote>
  <w:endnote w:type="continuationSeparator" w:id="0">
    <w:p w14:paraId="66310233" w14:textId="77777777" w:rsidR="00022E35" w:rsidRDefault="00022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46A8" w14:textId="77777777" w:rsidR="009457B3" w:rsidRDefault="009457B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490" w:type="dxa"/>
      <w:tblInd w:w="-142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8"/>
      <w:gridCol w:w="3020"/>
      <w:gridCol w:w="4252"/>
    </w:tblGrid>
    <w:tr w:rsidR="00C07042" w:rsidRPr="00131973" w14:paraId="5002B88E" w14:textId="77777777" w:rsidTr="00BA5ECA">
      <w:trPr>
        <w:cantSplit/>
      </w:trPr>
      <w:tc>
        <w:tcPr>
          <w:tcW w:w="10490" w:type="dxa"/>
          <w:gridSpan w:val="3"/>
          <w:tcBorders>
            <w:bottom w:val="single" w:sz="4" w:space="0" w:color="auto"/>
          </w:tcBorders>
        </w:tcPr>
        <w:p w14:paraId="3595D46A" w14:textId="77777777" w:rsidR="00C07042" w:rsidRPr="00131973" w:rsidRDefault="00C07042" w:rsidP="00131973">
          <w:pPr>
            <w:tabs>
              <w:tab w:val="center" w:pos="4252"/>
              <w:tab w:val="right" w:pos="8504"/>
            </w:tabs>
            <w:jc w:val="right"/>
            <w:rPr>
              <w:rFonts w:ascii="Arial" w:hAnsi="Arial" w:cs="Arial"/>
              <w:b/>
              <w:bCs/>
              <w:sz w:val="22"/>
              <w:szCs w:val="22"/>
              <w:lang w:val="es-ES" w:eastAsia="es-ES"/>
            </w:rPr>
          </w:pP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t xml:space="preserve">Página </w:t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fldChar w:fldCharType="begin"/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instrText xml:space="preserve"> PAGE </w:instrText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fldChar w:fldCharType="separate"/>
          </w:r>
          <w:r>
            <w:rPr>
              <w:rFonts w:ascii="Arial" w:hAnsi="Arial" w:cs="Arial"/>
              <w:noProof/>
              <w:sz w:val="22"/>
              <w:szCs w:val="22"/>
              <w:lang w:val="es-ES" w:eastAsia="es-ES"/>
            </w:rPr>
            <w:t>1</w:t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fldChar w:fldCharType="end"/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t xml:space="preserve"> de </w:t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fldChar w:fldCharType="begin"/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instrText xml:space="preserve"> NUMPAGES </w:instrText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fldChar w:fldCharType="separate"/>
          </w:r>
          <w:r>
            <w:rPr>
              <w:rFonts w:ascii="Arial" w:hAnsi="Arial" w:cs="Arial"/>
              <w:noProof/>
              <w:sz w:val="22"/>
              <w:szCs w:val="22"/>
              <w:lang w:val="es-ES" w:eastAsia="es-ES"/>
            </w:rPr>
            <w:t>4</w:t>
          </w:r>
          <w:r w:rsidRPr="00131973">
            <w:rPr>
              <w:rFonts w:ascii="Arial" w:hAnsi="Arial" w:cs="Arial"/>
              <w:sz w:val="22"/>
              <w:szCs w:val="22"/>
              <w:lang w:val="es-ES" w:eastAsia="es-ES"/>
            </w:rPr>
            <w:fldChar w:fldCharType="end"/>
          </w:r>
        </w:p>
      </w:tc>
    </w:tr>
    <w:tr w:rsidR="00C07042" w:rsidRPr="00131973" w14:paraId="6C3FA7FB" w14:textId="77777777" w:rsidTr="00BA5ECA">
      <w:tc>
        <w:tcPr>
          <w:tcW w:w="3218" w:type="dxa"/>
          <w:tcBorders>
            <w:bottom w:val="single" w:sz="4" w:space="0" w:color="auto"/>
          </w:tcBorders>
        </w:tcPr>
        <w:p w14:paraId="136EF575" w14:textId="77777777" w:rsidR="00C07042" w:rsidRPr="00131973" w:rsidRDefault="00C07042" w:rsidP="00131973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lang w:val="es-ES" w:eastAsia="es-ES"/>
            </w:rPr>
          </w:pPr>
          <w:r w:rsidRPr="00131973">
            <w:rPr>
              <w:rFonts w:ascii="Arial" w:hAnsi="Arial" w:cs="Arial"/>
              <w:sz w:val="20"/>
              <w:lang w:val="es-ES" w:eastAsia="es-ES"/>
            </w:rPr>
            <w:t>Elaboro:</w:t>
          </w:r>
        </w:p>
      </w:tc>
      <w:tc>
        <w:tcPr>
          <w:tcW w:w="3020" w:type="dxa"/>
          <w:tcBorders>
            <w:bottom w:val="single" w:sz="4" w:space="0" w:color="auto"/>
          </w:tcBorders>
        </w:tcPr>
        <w:p w14:paraId="22CB4320" w14:textId="77777777" w:rsidR="00C07042" w:rsidRPr="00131973" w:rsidRDefault="00C07042" w:rsidP="00131973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lang w:val="es-ES" w:eastAsia="es-ES"/>
            </w:rPr>
          </w:pPr>
          <w:r w:rsidRPr="00131973">
            <w:rPr>
              <w:rFonts w:ascii="Arial" w:hAnsi="Arial" w:cs="Arial"/>
              <w:sz w:val="20"/>
              <w:lang w:val="es-ES" w:eastAsia="es-ES"/>
            </w:rPr>
            <w:t>Reviso:</w:t>
          </w:r>
        </w:p>
      </w:tc>
      <w:tc>
        <w:tcPr>
          <w:tcW w:w="4252" w:type="dxa"/>
          <w:tcBorders>
            <w:bottom w:val="single" w:sz="4" w:space="0" w:color="auto"/>
          </w:tcBorders>
        </w:tcPr>
        <w:p w14:paraId="6ADAF040" w14:textId="77777777" w:rsidR="00C07042" w:rsidRPr="00131973" w:rsidRDefault="00C07042" w:rsidP="00131973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lang w:val="es-ES" w:eastAsia="es-ES"/>
            </w:rPr>
          </w:pPr>
          <w:r w:rsidRPr="00131973">
            <w:rPr>
              <w:rFonts w:ascii="Arial" w:hAnsi="Arial" w:cs="Arial"/>
              <w:sz w:val="20"/>
              <w:lang w:val="es-ES" w:eastAsia="es-ES"/>
            </w:rPr>
            <w:t>Aprobó:</w:t>
          </w:r>
        </w:p>
      </w:tc>
    </w:tr>
    <w:tr w:rsidR="00C07042" w:rsidRPr="00131973" w14:paraId="43D73384" w14:textId="77777777" w:rsidTr="00BA5ECA">
      <w:tc>
        <w:tcPr>
          <w:tcW w:w="32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11C3534" w14:textId="5CF39E88" w:rsidR="00C07042" w:rsidRPr="00131973" w:rsidRDefault="00BA5ECA" w:rsidP="00131973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lang w:val="es-ES" w:eastAsia="es-ES"/>
            </w:rPr>
          </w:pPr>
          <w:r>
            <w:rPr>
              <w:rFonts w:ascii="Arial" w:hAnsi="Arial" w:cs="Arial"/>
              <w:sz w:val="20"/>
              <w:lang w:val="es-ES" w:eastAsia="es-ES"/>
            </w:rPr>
            <w:t>Ing. Víctor Manuel Padilla Merlano</w:t>
          </w:r>
        </w:p>
      </w:tc>
      <w:tc>
        <w:tcPr>
          <w:tcW w:w="30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231F0D2" w14:textId="5A9842E5" w:rsidR="00C07042" w:rsidRPr="00131973" w:rsidRDefault="00BA5ECA" w:rsidP="00131973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lang w:val="es-ES" w:eastAsia="es-ES"/>
            </w:rPr>
          </w:pPr>
          <w:r>
            <w:rPr>
              <w:rFonts w:ascii="Arial" w:hAnsi="Arial" w:cs="Arial"/>
              <w:sz w:val="20"/>
              <w:lang w:val="es-ES" w:eastAsia="es-ES"/>
            </w:rPr>
            <w:t>Ing. Víctor Manuel Agudelo Ríos</w:t>
          </w:r>
        </w:p>
      </w:tc>
      <w:tc>
        <w:tcPr>
          <w:tcW w:w="42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0F07578" w14:textId="553DF473" w:rsidR="00C07042" w:rsidRPr="00131973" w:rsidRDefault="00BA5ECA" w:rsidP="00131973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lang w:val="es-ES" w:eastAsia="es-ES"/>
            </w:rPr>
          </w:pPr>
          <w:r>
            <w:rPr>
              <w:rFonts w:ascii="Arial" w:hAnsi="Arial" w:cs="Arial"/>
              <w:sz w:val="20"/>
              <w:lang w:val="es-ES" w:eastAsia="es-ES"/>
            </w:rPr>
            <w:t>Comité Institucional de Gestión y Desempeño</w:t>
          </w:r>
        </w:p>
      </w:tc>
    </w:tr>
  </w:tbl>
  <w:p w14:paraId="31E02E43" w14:textId="77777777" w:rsidR="00C07042" w:rsidRPr="00956784" w:rsidRDefault="00C07042">
    <w:pPr>
      <w:pStyle w:val="Piedepgina"/>
      <w:rPr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B840C" w14:textId="77777777" w:rsidR="009457B3" w:rsidRDefault="009457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DA4A8" w14:textId="77777777" w:rsidR="00022E35" w:rsidRDefault="00022E35">
      <w:r>
        <w:separator/>
      </w:r>
    </w:p>
  </w:footnote>
  <w:footnote w:type="continuationSeparator" w:id="0">
    <w:p w14:paraId="4B352FB8" w14:textId="77777777" w:rsidR="00022E35" w:rsidRDefault="00022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D491C" w14:textId="77777777" w:rsidR="009457B3" w:rsidRDefault="009457B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0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89"/>
      <w:gridCol w:w="1701"/>
      <w:gridCol w:w="1134"/>
      <w:gridCol w:w="1686"/>
      <w:gridCol w:w="2693"/>
    </w:tblGrid>
    <w:tr w:rsidR="00655EE8" w14:paraId="6500EF5E" w14:textId="77777777" w:rsidTr="00BA5ECA">
      <w:trPr>
        <w:cantSplit/>
        <w:trHeight w:val="697"/>
        <w:jc w:val="center"/>
      </w:trPr>
      <w:tc>
        <w:tcPr>
          <w:tcW w:w="2689" w:type="dxa"/>
          <w:vMerge w:val="restart"/>
        </w:tcPr>
        <w:p w14:paraId="08B68763" w14:textId="2359F0EF" w:rsidR="00655EE8" w:rsidRDefault="00655EE8" w:rsidP="00655EE8">
          <w:pPr>
            <w:pStyle w:val="Encabezado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0956E848" wp14:editId="25114A3E">
                <wp:simplePos x="0" y="0"/>
                <wp:positionH relativeFrom="column">
                  <wp:posOffset>-1270</wp:posOffset>
                </wp:positionH>
                <wp:positionV relativeFrom="paragraph">
                  <wp:posOffset>46355</wp:posOffset>
                </wp:positionV>
                <wp:extent cx="1588770" cy="1445260"/>
                <wp:effectExtent l="0" t="0" r="0" b="2540"/>
                <wp:wrapSquare wrapText="bothSides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8770" cy="144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521" w:type="dxa"/>
          <w:gridSpan w:val="3"/>
          <w:vAlign w:val="center"/>
        </w:tcPr>
        <w:p w14:paraId="5D748634" w14:textId="2817AC9D" w:rsidR="00655EE8" w:rsidRDefault="00CC4F14" w:rsidP="00655EE8">
          <w:pPr>
            <w:pStyle w:val="Encabezado"/>
            <w:jc w:val="center"/>
            <w:rPr>
              <w:rFonts w:ascii="Arial" w:hAnsi="Arial" w:cs="Arial"/>
              <w:b/>
              <w:bCs/>
              <w:sz w:val="28"/>
            </w:rPr>
          </w:pPr>
          <w:r>
            <w:rPr>
              <w:rFonts w:ascii="Arial" w:hAnsi="Arial" w:cs="Arial"/>
              <w:b/>
              <w:bCs/>
              <w:sz w:val="28"/>
            </w:rPr>
            <w:t>FORMATO</w:t>
          </w:r>
        </w:p>
      </w:tc>
      <w:tc>
        <w:tcPr>
          <w:tcW w:w="2693" w:type="dxa"/>
          <w:vMerge w:val="restart"/>
        </w:tcPr>
        <w:p w14:paraId="5A4D5D4B" w14:textId="62B0F916" w:rsidR="00655EE8" w:rsidRDefault="00655EE8" w:rsidP="00655EE8">
          <w:pPr>
            <w:pStyle w:val="Encabezado"/>
            <w:jc w:val="center"/>
          </w:pPr>
          <w:r w:rsidRPr="001C001E">
            <w:rPr>
              <w:noProof/>
            </w:rPr>
            <w:drawing>
              <wp:inline distT="0" distB="0" distL="0" distR="0" wp14:anchorId="6619D969" wp14:editId="495F28E7">
                <wp:extent cx="1600200" cy="161925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959" t="15550" r="15723" b="134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161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55EE8" w14:paraId="562299CE" w14:textId="77777777" w:rsidTr="00BA5ECA">
      <w:trPr>
        <w:cantSplit/>
        <w:trHeight w:val="1274"/>
        <w:jc w:val="center"/>
      </w:trPr>
      <w:tc>
        <w:tcPr>
          <w:tcW w:w="2689" w:type="dxa"/>
          <w:vMerge/>
        </w:tcPr>
        <w:p w14:paraId="6FEBE347" w14:textId="77777777" w:rsidR="00655EE8" w:rsidRDefault="00655EE8" w:rsidP="00655EE8">
          <w:pPr>
            <w:pStyle w:val="Encabezado"/>
          </w:pPr>
        </w:p>
      </w:tc>
      <w:tc>
        <w:tcPr>
          <w:tcW w:w="4521" w:type="dxa"/>
          <w:gridSpan w:val="3"/>
          <w:vAlign w:val="center"/>
        </w:tcPr>
        <w:p w14:paraId="477B1DD8" w14:textId="52CDA705" w:rsidR="00655EE8" w:rsidRDefault="00A05A50" w:rsidP="00655EE8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bCs/>
              <w:sz w:val="28"/>
            </w:rPr>
          </w:pPr>
          <w:r>
            <w:rPr>
              <w:rFonts w:ascii="Arial" w:hAnsi="Arial" w:cs="Arial"/>
              <w:b/>
            </w:rPr>
            <w:t>APROBACIÓN DE CAMBIOS</w:t>
          </w:r>
          <w:r w:rsidR="00BA5ECA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PROYECTO</w:t>
          </w:r>
        </w:p>
      </w:tc>
      <w:tc>
        <w:tcPr>
          <w:tcW w:w="2693" w:type="dxa"/>
          <w:vMerge/>
        </w:tcPr>
        <w:p w14:paraId="5934B578" w14:textId="77777777" w:rsidR="00655EE8" w:rsidRDefault="00655EE8" w:rsidP="00655EE8">
          <w:pPr>
            <w:pStyle w:val="Encabezado"/>
          </w:pPr>
        </w:p>
      </w:tc>
    </w:tr>
    <w:tr w:rsidR="00655EE8" w14:paraId="3CEAD72D" w14:textId="77777777" w:rsidTr="00BA5ECA">
      <w:trPr>
        <w:cantSplit/>
        <w:trHeight w:val="426"/>
        <w:jc w:val="center"/>
      </w:trPr>
      <w:tc>
        <w:tcPr>
          <w:tcW w:w="2689" w:type="dxa"/>
          <w:vMerge/>
        </w:tcPr>
        <w:p w14:paraId="08734C2E" w14:textId="77777777" w:rsidR="00655EE8" w:rsidRDefault="00655EE8" w:rsidP="00655EE8">
          <w:pPr>
            <w:pStyle w:val="Encabezado"/>
          </w:pPr>
        </w:p>
      </w:tc>
      <w:tc>
        <w:tcPr>
          <w:tcW w:w="1701" w:type="dxa"/>
          <w:vAlign w:val="center"/>
        </w:tcPr>
        <w:p w14:paraId="4A3E3A1B" w14:textId="3FCD052D" w:rsidR="00655EE8" w:rsidRPr="00625E12" w:rsidRDefault="00655EE8" w:rsidP="00655EE8">
          <w:pPr>
            <w:pStyle w:val="Encabezado"/>
            <w:jc w:val="center"/>
            <w:rPr>
              <w:ins w:id="1" w:author="JOSE IGNACIO M" w:date="2020-11-16T10:28:00Z"/>
              <w:rFonts w:ascii="Arial" w:hAnsi="Arial" w:cs="Arial"/>
              <w:b/>
              <w:sz w:val="18"/>
              <w:szCs w:val="16"/>
              <w:lang w:val="es-MX"/>
            </w:rPr>
          </w:pPr>
          <w:r w:rsidRPr="00625E12">
            <w:rPr>
              <w:rFonts w:ascii="Arial" w:hAnsi="Arial" w:cs="Arial"/>
              <w:b/>
              <w:sz w:val="18"/>
              <w:szCs w:val="16"/>
              <w:lang w:val="es-MX"/>
            </w:rPr>
            <w:t xml:space="preserve">Código: </w:t>
          </w:r>
          <w:r w:rsidR="00BA5ECA">
            <w:rPr>
              <w:rFonts w:ascii="Arial" w:hAnsi="Arial" w:cs="Arial"/>
              <w:b/>
              <w:sz w:val="18"/>
              <w:szCs w:val="16"/>
              <w:lang w:val="es-MX"/>
            </w:rPr>
            <w:t>GM-FT-18</w:t>
          </w:r>
        </w:p>
        <w:p w14:paraId="5047FCE4" w14:textId="3971C041" w:rsidR="00655EE8" w:rsidRPr="0026066E" w:rsidRDefault="00655EE8" w:rsidP="00655EE8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</w:p>
      </w:tc>
      <w:tc>
        <w:tcPr>
          <w:tcW w:w="1134" w:type="dxa"/>
          <w:vAlign w:val="center"/>
        </w:tcPr>
        <w:p w14:paraId="74BDA3EC" w14:textId="26B74021" w:rsidR="00655EE8" w:rsidRPr="00625E12" w:rsidRDefault="00655EE8" w:rsidP="00655EE8">
          <w:pPr>
            <w:pStyle w:val="Encabezado"/>
            <w:jc w:val="center"/>
            <w:rPr>
              <w:ins w:id="2" w:author="JOSE IGNACIO M" w:date="2020-11-16T10:28:00Z"/>
              <w:rFonts w:ascii="Arial" w:hAnsi="Arial" w:cs="Arial"/>
              <w:b/>
              <w:sz w:val="18"/>
            </w:rPr>
          </w:pPr>
          <w:r w:rsidRPr="00625E12">
            <w:rPr>
              <w:rFonts w:ascii="Arial" w:hAnsi="Arial" w:cs="Arial"/>
              <w:b/>
              <w:sz w:val="18"/>
            </w:rPr>
            <w:t>Versión:</w:t>
          </w:r>
          <w:r w:rsidR="00BA5ECA">
            <w:rPr>
              <w:rFonts w:ascii="Arial" w:hAnsi="Arial" w:cs="Arial"/>
              <w:b/>
              <w:sz w:val="18"/>
            </w:rPr>
            <w:t xml:space="preserve"> 1</w:t>
          </w:r>
          <w:r w:rsidRPr="00625E12">
            <w:rPr>
              <w:rFonts w:ascii="Arial" w:hAnsi="Arial" w:cs="Arial"/>
              <w:b/>
              <w:sz w:val="18"/>
            </w:rPr>
            <w:t xml:space="preserve"> </w:t>
          </w:r>
        </w:p>
        <w:p w14:paraId="2A46808F" w14:textId="5BE952BB" w:rsidR="00655EE8" w:rsidRDefault="00655EE8" w:rsidP="00655EE8">
          <w:pPr>
            <w:pStyle w:val="Encabezado"/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1686" w:type="dxa"/>
          <w:vAlign w:val="center"/>
        </w:tcPr>
        <w:p w14:paraId="72EF6027" w14:textId="4929807D" w:rsidR="00655EE8" w:rsidRDefault="00655EE8" w:rsidP="00655EE8">
          <w:pPr>
            <w:pStyle w:val="Encabezado"/>
            <w:jc w:val="center"/>
            <w:rPr>
              <w:rFonts w:ascii="Arial" w:hAnsi="Arial" w:cs="Arial"/>
              <w:b/>
              <w:sz w:val="18"/>
            </w:rPr>
          </w:pPr>
          <w:r w:rsidRPr="00625E12">
            <w:rPr>
              <w:rFonts w:ascii="Arial" w:hAnsi="Arial" w:cs="Arial"/>
              <w:b/>
              <w:sz w:val="18"/>
            </w:rPr>
            <w:t>Fecha:</w:t>
          </w:r>
          <w:r w:rsidR="00BA5ECA">
            <w:rPr>
              <w:rFonts w:ascii="Arial" w:hAnsi="Arial" w:cs="Arial"/>
              <w:b/>
              <w:sz w:val="18"/>
            </w:rPr>
            <w:t xml:space="preserve"> 22/04/2021</w:t>
          </w:r>
        </w:p>
        <w:p w14:paraId="6DBEB01C" w14:textId="22E2D418" w:rsidR="00655EE8" w:rsidRDefault="00655EE8" w:rsidP="00655EE8">
          <w:pPr>
            <w:pStyle w:val="Encabezado"/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2693" w:type="dxa"/>
          <w:vMerge/>
        </w:tcPr>
        <w:p w14:paraId="47770AEC" w14:textId="77777777" w:rsidR="00655EE8" w:rsidRDefault="00655EE8" w:rsidP="00655EE8">
          <w:pPr>
            <w:pStyle w:val="Encabezado"/>
          </w:pPr>
        </w:p>
      </w:tc>
    </w:tr>
  </w:tbl>
  <w:p w14:paraId="25601BDC" w14:textId="77777777" w:rsidR="00C07042" w:rsidRDefault="00C07042" w:rsidP="00655EE8">
    <w:pPr>
      <w:ind w:left="360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945BA" w14:textId="77777777" w:rsidR="009457B3" w:rsidRDefault="009457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71B82"/>
    <w:multiLevelType w:val="hybridMultilevel"/>
    <w:tmpl w:val="ECD42DC6"/>
    <w:lvl w:ilvl="0" w:tplc="C3FAF29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D0764"/>
    <w:multiLevelType w:val="hybridMultilevel"/>
    <w:tmpl w:val="80D6202A"/>
    <w:lvl w:ilvl="0" w:tplc="62C6A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5523B"/>
    <w:multiLevelType w:val="multilevel"/>
    <w:tmpl w:val="E5D49D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upperRoman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CEF39E7"/>
    <w:multiLevelType w:val="hybridMultilevel"/>
    <w:tmpl w:val="D152B0DC"/>
    <w:lvl w:ilvl="0" w:tplc="62C6A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63"/>
    <w:rsid w:val="000077F7"/>
    <w:rsid w:val="00012E70"/>
    <w:rsid w:val="00012EC5"/>
    <w:rsid w:val="000147D9"/>
    <w:rsid w:val="000150BF"/>
    <w:rsid w:val="00015AE1"/>
    <w:rsid w:val="00022E35"/>
    <w:rsid w:val="00024AD2"/>
    <w:rsid w:val="00025AE9"/>
    <w:rsid w:val="00041307"/>
    <w:rsid w:val="000435D1"/>
    <w:rsid w:val="000468E7"/>
    <w:rsid w:val="000619E5"/>
    <w:rsid w:val="0006515A"/>
    <w:rsid w:val="0006647D"/>
    <w:rsid w:val="00072A5B"/>
    <w:rsid w:val="00073A9C"/>
    <w:rsid w:val="00074E41"/>
    <w:rsid w:val="000A0431"/>
    <w:rsid w:val="000A7A0B"/>
    <w:rsid w:val="000C1AF9"/>
    <w:rsid w:val="000F2CDF"/>
    <w:rsid w:val="00101566"/>
    <w:rsid w:val="001260B8"/>
    <w:rsid w:val="001305CD"/>
    <w:rsid w:val="00131973"/>
    <w:rsid w:val="00133DF4"/>
    <w:rsid w:val="00137847"/>
    <w:rsid w:val="00157F85"/>
    <w:rsid w:val="00163CF2"/>
    <w:rsid w:val="001755FE"/>
    <w:rsid w:val="0019352D"/>
    <w:rsid w:val="001A40C3"/>
    <w:rsid w:val="001B3AD0"/>
    <w:rsid w:val="001B7FFC"/>
    <w:rsid w:val="001C6630"/>
    <w:rsid w:val="001D07E0"/>
    <w:rsid w:val="001E2176"/>
    <w:rsid w:val="001E268F"/>
    <w:rsid w:val="001E29F8"/>
    <w:rsid w:val="001E586F"/>
    <w:rsid w:val="0020360D"/>
    <w:rsid w:val="002039A2"/>
    <w:rsid w:val="002057CE"/>
    <w:rsid w:val="002068DC"/>
    <w:rsid w:val="002131C3"/>
    <w:rsid w:val="00213E5B"/>
    <w:rsid w:val="002145CA"/>
    <w:rsid w:val="002177FA"/>
    <w:rsid w:val="0023240C"/>
    <w:rsid w:val="0024515E"/>
    <w:rsid w:val="00253068"/>
    <w:rsid w:val="002743EF"/>
    <w:rsid w:val="00275137"/>
    <w:rsid w:val="00275236"/>
    <w:rsid w:val="00293954"/>
    <w:rsid w:val="00295146"/>
    <w:rsid w:val="0029698D"/>
    <w:rsid w:val="00296D2B"/>
    <w:rsid w:val="002A1627"/>
    <w:rsid w:val="002A4D4D"/>
    <w:rsid w:val="002B3CB4"/>
    <w:rsid w:val="002B5794"/>
    <w:rsid w:val="002B6633"/>
    <w:rsid w:val="002B66AE"/>
    <w:rsid w:val="002B79B1"/>
    <w:rsid w:val="002C7E7B"/>
    <w:rsid w:val="002D406B"/>
    <w:rsid w:val="002D6CF4"/>
    <w:rsid w:val="003042FD"/>
    <w:rsid w:val="00307921"/>
    <w:rsid w:val="003143ED"/>
    <w:rsid w:val="00322840"/>
    <w:rsid w:val="0033394C"/>
    <w:rsid w:val="0033443B"/>
    <w:rsid w:val="00336F11"/>
    <w:rsid w:val="00340A3D"/>
    <w:rsid w:val="003413BC"/>
    <w:rsid w:val="00342C89"/>
    <w:rsid w:val="00344AA9"/>
    <w:rsid w:val="00346AA1"/>
    <w:rsid w:val="00350485"/>
    <w:rsid w:val="00350B36"/>
    <w:rsid w:val="0035135A"/>
    <w:rsid w:val="003518F2"/>
    <w:rsid w:val="00352271"/>
    <w:rsid w:val="00360F4C"/>
    <w:rsid w:val="0038524A"/>
    <w:rsid w:val="00385839"/>
    <w:rsid w:val="00391D76"/>
    <w:rsid w:val="003A26E3"/>
    <w:rsid w:val="003A3CDC"/>
    <w:rsid w:val="003B3AFF"/>
    <w:rsid w:val="003B4324"/>
    <w:rsid w:val="003B4CCB"/>
    <w:rsid w:val="003C0133"/>
    <w:rsid w:val="003C1467"/>
    <w:rsid w:val="003C7F22"/>
    <w:rsid w:val="003C7F50"/>
    <w:rsid w:val="003D0DD2"/>
    <w:rsid w:val="003D1D15"/>
    <w:rsid w:val="003D74AA"/>
    <w:rsid w:val="003E5541"/>
    <w:rsid w:val="003E68F4"/>
    <w:rsid w:val="00411C21"/>
    <w:rsid w:val="00412F5B"/>
    <w:rsid w:val="00415EA2"/>
    <w:rsid w:val="00422827"/>
    <w:rsid w:val="004251A4"/>
    <w:rsid w:val="0043592E"/>
    <w:rsid w:val="00443B52"/>
    <w:rsid w:val="00446339"/>
    <w:rsid w:val="00452279"/>
    <w:rsid w:val="00455534"/>
    <w:rsid w:val="004670C6"/>
    <w:rsid w:val="00472A78"/>
    <w:rsid w:val="00477396"/>
    <w:rsid w:val="00477801"/>
    <w:rsid w:val="0048369C"/>
    <w:rsid w:val="00496BEA"/>
    <w:rsid w:val="004A054F"/>
    <w:rsid w:val="004A425D"/>
    <w:rsid w:val="004A70FD"/>
    <w:rsid w:val="004B05A1"/>
    <w:rsid w:val="004B0A2B"/>
    <w:rsid w:val="004B13D3"/>
    <w:rsid w:val="004B6900"/>
    <w:rsid w:val="004B6F94"/>
    <w:rsid w:val="004C0EB6"/>
    <w:rsid w:val="004C37C3"/>
    <w:rsid w:val="004D465E"/>
    <w:rsid w:val="004D75F6"/>
    <w:rsid w:val="004E5C56"/>
    <w:rsid w:val="004F09D9"/>
    <w:rsid w:val="004F217B"/>
    <w:rsid w:val="004F5396"/>
    <w:rsid w:val="0050296B"/>
    <w:rsid w:val="00507317"/>
    <w:rsid w:val="00515627"/>
    <w:rsid w:val="005160AF"/>
    <w:rsid w:val="00521498"/>
    <w:rsid w:val="00525357"/>
    <w:rsid w:val="005325DD"/>
    <w:rsid w:val="00532616"/>
    <w:rsid w:val="0053389E"/>
    <w:rsid w:val="00540D30"/>
    <w:rsid w:val="00541071"/>
    <w:rsid w:val="00545FC3"/>
    <w:rsid w:val="00546DA4"/>
    <w:rsid w:val="00562107"/>
    <w:rsid w:val="005645FE"/>
    <w:rsid w:val="00567E4A"/>
    <w:rsid w:val="00571A9A"/>
    <w:rsid w:val="00572382"/>
    <w:rsid w:val="00581E4E"/>
    <w:rsid w:val="005832CD"/>
    <w:rsid w:val="005867D9"/>
    <w:rsid w:val="00590169"/>
    <w:rsid w:val="0059152C"/>
    <w:rsid w:val="00592D3D"/>
    <w:rsid w:val="00594217"/>
    <w:rsid w:val="005969E1"/>
    <w:rsid w:val="005973AC"/>
    <w:rsid w:val="005A1B37"/>
    <w:rsid w:val="005D0C8C"/>
    <w:rsid w:val="005D6165"/>
    <w:rsid w:val="005E0FF2"/>
    <w:rsid w:val="005E1C11"/>
    <w:rsid w:val="005E32EB"/>
    <w:rsid w:val="005E3CE5"/>
    <w:rsid w:val="005E667E"/>
    <w:rsid w:val="005F27F8"/>
    <w:rsid w:val="005F4E5D"/>
    <w:rsid w:val="00604E60"/>
    <w:rsid w:val="006074D6"/>
    <w:rsid w:val="00612A6E"/>
    <w:rsid w:val="00625FC0"/>
    <w:rsid w:val="006359D9"/>
    <w:rsid w:val="006514D7"/>
    <w:rsid w:val="00655EE8"/>
    <w:rsid w:val="00656921"/>
    <w:rsid w:val="0065703C"/>
    <w:rsid w:val="006604F7"/>
    <w:rsid w:val="00661F93"/>
    <w:rsid w:val="00662708"/>
    <w:rsid w:val="0066592C"/>
    <w:rsid w:val="0067396F"/>
    <w:rsid w:val="0067448B"/>
    <w:rsid w:val="006827E3"/>
    <w:rsid w:val="0069316A"/>
    <w:rsid w:val="00693E1D"/>
    <w:rsid w:val="006B21D3"/>
    <w:rsid w:val="006C2FC9"/>
    <w:rsid w:val="006C74C1"/>
    <w:rsid w:val="006D65FA"/>
    <w:rsid w:val="006E0EC8"/>
    <w:rsid w:val="006E392F"/>
    <w:rsid w:val="006E49C6"/>
    <w:rsid w:val="007061B1"/>
    <w:rsid w:val="007113C3"/>
    <w:rsid w:val="00714D1E"/>
    <w:rsid w:val="00725B12"/>
    <w:rsid w:val="00735128"/>
    <w:rsid w:val="00741576"/>
    <w:rsid w:val="007427FB"/>
    <w:rsid w:val="007430C2"/>
    <w:rsid w:val="0074627C"/>
    <w:rsid w:val="007537E3"/>
    <w:rsid w:val="0076448A"/>
    <w:rsid w:val="0079145F"/>
    <w:rsid w:val="007A4638"/>
    <w:rsid w:val="007B5491"/>
    <w:rsid w:val="007B6635"/>
    <w:rsid w:val="007C3772"/>
    <w:rsid w:val="007D4C51"/>
    <w:rsid w:val="007D649F"/>
    <w:rsid w:val="007D6E1D"/>
    <w:rsid w:val="007F007C"/>
    <w:rsid w:val="007F15C7"/>
    <w:rsid w:val="00803A5F"/>
    <w:rsid w:val="00811715"/>
    <w:rsid w:val="0081267A"/>
    <w:rsid w:val="00820CEF"/>
    <w:rsid w:val="00821D9B"/>
    <w:rsid w:val="00830CBE"/>
    <w:rsid w:val="00832503"/>
    <w:rsid w:val="00832566"/>
    <w:rsid w:val="00850FF5"/>
    <w:rsid w:val="00851853"/>
    <w:rsid w:val="00864990"/>
    <w:rsid w:val="008826F5"/>
    <w:rsid w:val="00890FE4"/>
    <w:rsid w:val="00895174"/>
    <w:rsid w:val="00896046"/>
    <w:rsid w:val="008A1807"/>
    <w:rsid w:val="008A7E2C"/>
    <w:rsid w:val="008B38FD"/>
    <w:rsid w:val="008B4657"/>
    <w:rsid w:val="008B7C3E"/>
    <w:rsid w:val="008C2E0A"/>
    <w:rsid w:val="008C33EC"/>
    <w:rsid w:val="008D22F3"/>
    <w:rsid w:val="008D68DE"/>
    <w:rsid w:val="008E0B63"/>
    <w:rsid w:val="008F05B0"/>
    <w:rsid w:val="008F2D46"/>
    <w:rsid w:val="00902D35"/>
    <w:rsid w:val="0090474A"/>
    <w:rsid w:val="00916EBE"/>
    <w:rsid w:val="00932542"/>
    <w:rsid w:val="009457B3"/>
    <w:rsid w:val="00956784"/>
    <w:rsid w:val="009735DC"/>
    <w:rsid w:val="009809CF"/>
    <w:rsid w:val="0099018C"/>
    <w:rsid w:val="00991182"/>
    <w:rsid w:val="009950C0"/>
    <w:rsid w:val="009B24B6"/>
    <w:rsid w:val="009D2018"/>
    <w:rsid w:val="009D54CD"/>
    <w:rsid w:val="009E01F5"/>
    <w:rsid w:val="009E0801"/>
    <w:rsid w:val="009E1F01"/>
    <w:rsid w:val="009E46D0"/>
    <w:rsid w:val="009F1036"/>
    <w:rsid w:val="00A05A50"/>
    <w:rsid w:val="00A06109"/>
    <w:rsid w:val="00A101EA"/>
    <w:rsid w:val="00A10C19"/>
    <w:rsid w:val="00A126FA"/>
    <w:rsid w:val="00A2558F"/>
    <w:rsid w:val="00A34883"/>
    <w:rsid w:val="00A35653"/>
    <w:rsid w:val="00A357B8"/>
    <w:rsid w:val="00A36974"/>
    <w:rsid w:val="00A4366B"/>
    <w:rsid w:val="00A44C7D"/>
    <w:rsid w:val="00A46251"/>
    <w:rsid w:val="00A47FD4"/>
    <w:rsid w:val="00A50ED9"/>
    <w:rsid w:val="00A52EFE"/>
    <w:rsid w:val="00A5526F"/>
    <w:rsid w:val="00A55453"/>
    <w:rsid w:val="00A567D8"/>
    <w:rsid w:val="00A5751C"/>
    <w:rsid w:val="00A60C40"/>
    <w:rsid w:val="00A71FD6"/>
    <w:rsid w:val="00A72859"/>
    <w:rsid w:val="00A76D96"/>
    <w:rsid w:val="00A83039"/>
    <w:rsid w:val="00A94DA7"/>
    <w:rsid w:val="00A94DDD"/>
    <w:rsid w:val="00A95266"/>
    <w:rsid w:val="00A962EE"/>
    <w:rsid w:val="00AA7EB3"/>
    <w:rsid w:val="00AB0931"/>
    <w:rsid w:val="00AB4B9D"/>
    <w:rsid w:val="00AB5F69"/>
    <w:rsid w:val="00AC0C15"/>
    <w:rsid w:val="00AC7826"/>
    <w:rsid w:val="00AD2CF8"/>
    <w:rsid w:val="00AD774E"/>
    <w:rsid w:val="00AE039D"/>
    <w:rsid w:val="00AE3D96"/>
    <w:rsid w:val="00AF03A2"/>
    <w:rsid w:val="00AF7A40"/>
    <w:rsid w:val="00B1023E"/>
    <w:rsid w:val="00B11848"/>
    <w:rsid w:val="00B14A04"/>
    <w:rsid w:val="00B34C16"/>
    <w:rsid w:val="00B47DB9"/>
    <w:rsid w:val="00B510FA"/>
    <w:rsid w:val="00B518DD"/>
    <w:rsid w:val="00B62F66"/>
    <w:rsid w:val="00B858E0"/>
    <w:rsid w:val="00B91EE5"/>
    <w:rsid w:val="00B9224A"/>
    <w:rsid w:val="00B969AA"/>
    <w:rsid w:val="00BA5967"/>
    <w:rsid w:val="00BA5ECA"/>
    <w:rsid w:val="00BB3F89"/>
    <w:rsid w:val="00BB6B09"/>
    <w:rsid w:val="00BD66F3"/>
    <w:rsid w:val="00BD7E64"/>
    <w:rsid w:val="00BF3804"/>
    <w:rsid w:val="00C07042"/>
    <w:rsid w:val="00C122BD"/>
    <w:rsid w:val="00C13A55"/>
    <w:rsid w:val="00C3553B"/>
    <w:rsid w:val="00C45FBE"/>
    <w:rsid w:val="00C46A46"/>
    <w:rsid w:val="00C478AD"/>
    <w:rsid w:val="00C55731"/>
    <w:rsid w:val="00C71493"/>
    <w:rsid w:val="00C720C6"/>
    <w:rsid w:val="00C72456"/>
    <w:rsid w:val="00C94593"/>
    <w:rsid w:val="00C950E6"/>
    <w:rsid w:val="00C96169"/>
    <w:rsid w:val="00C96739"/>
    <w:rsid w:val="00CA37DC"/>
    <w:rsid w:val="00CA62D5"/>
    <w:rsid w:val="00CB5A19"/>
    <w:rsid w:val="00CC4F14"/>
    <w:rsid w:val="00CD42CA"/>
    <w:rsid w:val="00CD7A26"/>
    <w:rsid w:val="00CF7CC3"/>
    <w:rsid w:val="00D1626D"/>
    <w:rsid w:val="00D17C52"/>
    <w:rsid w:val="00D20B6E"/>
    <w:rsid w:val="00D23896"/>
    <w:rsid w:val="00D249CD"/>
    <w:rsid w:val="00D25490"/>
    <w:rsid w:val="00D304AC"/>
    <w:rsid w:val="00D34040"/>
    <w:rsid w:val="00D50765"/>
    <w:rsid w:val="00D6075E"/>
    <w:rsid w:val="00D6249E"/>
    <w:rsid w:val="00D6463C"/>
    <w:rsid w:val="00D657D3"/>
    <w:rsid w:val="00D70F0D"/>
    <w:rsid w:val="00D72B57"/>
    <w:rsid w:val="00D845A4"/>
    <w:rsid w:val="00D85BD6"/>
    <w:rsid w:val="00D87567"/>
    <w:rsid w:val="00D87C94"/>
    <w:rsid w:val="00D95676"/>
    <w:rsid w:val="00DA3E85"/>
    <w:rsid w:val="00DA5928"/>
    <w:rsid w:val="00DA6062"/>
    <w:rsid w:val="00DB2390"/>
    <w:rsid w:val="00DB58F8"/>
    <w:rsid w:val="00DC0A84"/>
    <w:rsid w:val="00DC19CB"/>
    <w:rsid w:val="00DF1C04"/>
    <w:rsid w:val="00DF2F43"/>
    <w:rsid w:val="00DF47F7"/>
    <w:rsid w:val="00DF728C"/>
    <w:rsid w:val="00E01532"/>
    <w:rsid w:val="00E0242F"/>
    <w:rsid w:val="00E14EF3"/>
    <w:rsid w:val="00E16118"/>
    <w:rsid w:val="00E2264E"/>
    <w:rsid w:val="00E228C4"/>
    <w:rsid w:val="00E4023D"/>
    <w:rsid w:val="00E421DD"/>
    <w:rsid w:val="00E51BA7"/>
    <w:rsid w:val="00E545C6"/>
    <w:rsid w:val="00E566FD"/>
    <w:rsid w:val="00E61FBC"/>
    <w:rsid w:val="00E723C3"/>
    <w:rsid w:val="00E7298B"/>
    <w:rsid w:val="00E76560"/>
    <w:rsid w:val="00E81125"/>
    <w:rsid w:val="00E81C61"/>
    <w:rsid w:val="00E8301C"/>
    <w:rsid w:val="00E931C3"/>
    <w:rsid w:val="00E9733D"/>
    <w:rsid w:val="00EA574B"/>
    <w:rsid w:val="00EC2D81"/>
    <w:rsid w:val="00EC47D3"/>
    <w:rsid w:val="00EC6B17"/>
    <w:rsid w:val="00ED00B6"/>
    <w:rsid w:val="00ED1714"/>
    <w:rsid w:val="00ED200D"/>
    <w:rsid w:val="00ED52C0"/>
    <w:rsid w:val="00ED797C"/>
    <w:rsid w:val="00EE1D51"/>
    <w:rsid w:val="00EE28F2"/>
    <w:rsid w:val="00EE4692"/>
    <w:rsid w:val="00EF303D"/>
    <w:rsid w:val="00EF4D2E"/>
    <w:rsid w:val="00EF5141"/>
    <w:rsid w:val="00EF6B97"/>
    <w:rsid w:val="00F003F4"/>
    <w:rsid w:val="00F0055D"/>
    <w:rsid w:val="00F11530"/>
    <w:rsid w:val="00F16802"/>
    <w:rsid w:val="00F172ED"/>
    <w:rsid w:val="00F202FA"/>
    <w:rsid w:val="00F2047D"/>
    <w:rsid w:val="00F30292"/>
    <w:rsid w:val="00F306A0"/>
    <w:rsid w:val="00F31C3F"/>
    <w:rsid w:val="00F365C4"/>
    <w:rsid w:val="00F410B9"/>
    <w:rsid w:val="00F41FBE"/>
    <w:rsid w:val="00F438AF"/>
    <w:rsid w:val="00F46C7E"/>
    <w:rsid w:val="00F5415B"/>
    <w:rsid w:val="00F559AE"/>
    <w:rsid w:val="00F6046C"/>
    <w:rsid w:val="00F62649"/>
    <w:rsid w:val="00F6524E"/>
    <w:rsid w:val="00F67BBE"/>
    <w:rsid w:val="00F71948"/>
    <w:rsid w:val="00F74532"/>
    <w:rsid w:val="00F75A91"/>
    <w:rsid w:val="00F81008"/>
    <w:rsid w:val="00F86368"/>
    <w:rsid w:val="00F873E3"/>
    <w:rsid w:val="00FA08CA"/>
    <w:rsid w:val="00FB3EDC"/>
    <w:rsid w:val="00FB788F"/>
    <w:rsid w:val="00FC1D95"/>
    <w:rsid w:val="00FC4FBC"/>
    <w:rsid w:val="00FD7E69"/>
    <w:rsid w:val="00FE51B2"/>
    <w:rsid w:val="00FF1DF4"/>
    <w:rsid w:val="00FF51BB"/>
    <w:rsid w:val="00FF7C1A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0D2A6D"/>
  <w15:chartTrackingRefBased/>
  <w15:docId w15:val="{E5B9EC10-68E4-46FA-B19F-B7BE11C0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40C"/>
    <w:rPr>
      <w:rFonts w:ascii="Tahoma" w:hAnsi="Tahoma"/>
      <w:sz w:val="24"/>
      <w:lang w:val="es-CO" w:eastAsia="en-US"/>
    </w:rPr>
  </w:style>
  <w:style w:type="paragraph" w:styleId="Ttulo1">
    <w:name w:val="heading 1"/>
    <w:basedOn w:val="Normal"/>
    <w:next w:val="Normal"/>
    <w:qFormat/>
    <w:rsid w:val="00C07042"/>
    <w:pPr>
      <w:keepNext/>
      <w:spacing w:before="240" w:after="60"/>
      <w:outlineLvl w:val="0"/>
    </w:pPr>
    <w:rPr>
      <w:rFonts w:ascii="Arial" w:hAnsi="Arial" w:cs="Arial"/>
      <w:b/>
      <w:bCs/>
      <w:kern w:val="32"/>
      <w:szCs w:val="24"/>
    </w:rPr>
  </w:style>
  <w:style w:type="paragraph" w:styleId="Ttulo2">
    <w:name w:val="heading 2"/>
    <w:basedOn w:val="Normal"/>
    <w:next w:val="Normal"/>
    <w:link w:val="Ttulo2Car"/>
    <w:qFormat/>
    <w:rsid w:val="00015AE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015AE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92D3D"/>
    <w:pPr>
      <w:keepNext/>
      <w:jc w:val="both"/>
      <w:outlineLvl w:val="3"/>
    </w:pPr>
    <w:rPr>
      <w:b/>
      <w:lang w:val="es-ES" w:eastAsia="es-ES"/>
    </w:rPr>
  </w:style>
  <w:style w:type="paragraph" w:styleId="Ttulo5">
    <w:name w:val="heading 5"/>
    <w:basedOn w:val="Normal"/>
    <w:next w:val="Normal"/>
    <w:qFormat/>
    <w:rsid w:val="004F217B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8E0B63"/>
    <w:pPr>
      <w:spacing w:line="360" w:lineRule="auto"/>
      <w:jc w:val="both"/>
    </w:pPr>
    <w:rPr>
      <w:rFonts w:ascii="Arial" w:hAnsi="Arial"/>
    </w:rPr>
  </w:style>
  <w:style w:type="paragraph" w:styleId="Sangradetextonormal">
    <w:name w:val="Body Text Indent"/>
    <w:basedOn w:val="Normal"/>
    <w:rsid w:val="008E0B63"/>
    <w:pPr>
      <w:spacing w:line="360" w:lineRule="auto"/>
      <w:ind w:left="1200" w:hanging="492"/>
      <w:jc w:val="both"/>
    </w:pPr>
    <w:rPr>
      <w:rFonts w:ascii="Arial" w:hAnsi="Arial"/>
      <w:b/>
    </w:rPr>
  </w:style>
  <w:style w:type="paragraph" w:styleId="Encabezado">
    <w:name w:val="header"/>
    <w:basedOn w:val="Normal"/>
    <w:link w:val="EncabezadoCar"/>
    <w:uiPriority w:val="99"/>
    <w:rsid w:val="00592D3D"/>
    <w:pPr>
      <w:tabs>
        <w:tab w:val="center" w:pos="4419"/>
        <w:tab w:val="right" w:pos="8838"/>
      </w:tabs>
    </w:pPr>
    <w:rPr>
      <w:lang w:val="es-ES" w:eastAsia="es-ES"/>
    </w:rPr>
  </w:style>
  <w:style w:type="character" w:styleId="Textoennegrita">
    <w:name w:val="Strong"/>
    <w:qFormat/>
    <w:rsid w:val="00592D3D"/>
    <w:rPr>
      <w:b/>
    </w:rPr>
  </w:style>
  <w:style w:type="character" w:styleId="Refdecomentario">
    <w:name w:val="annotation reference"/>
    <w:semiHidden/>
    <w:rsid w:val="002145CA"/>
    <w:rPr>
      <w:sz w:val="16"/>
      <w:szCs w:val="16"/>
    </w:rPr>
  </w:style>
  <w:style w:type="paragraph" w:styleId="Textocomentario">
    <w:name w:val="annotation text"/>
    <w:basedOn w:val="Normal"/>
    <w:semiHidden/>
    <w:rsid w:val="002145CA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2145CA"/>
    <w:rPr>
      <w:b/>
      <w:bCs/>
    </w:rPr>
  </w:style>
  <w:style w:type="paragraph" w:styleId="Textodeglobo">
    <w:name w:val="Balloon Text"/>
    <w:basedOn w:val="Normal"/>
    <w:semiHidden/>
    <w:rsid w:val="002145CA"/>
    <w:rPr>
      <w:rFonts w:cs="Tahoma"/>
      <w:sz w:val="16"/>
      <w:szCs w:val="16"/>
    </w:rPr>
  </w:style>
  <w:style w:type="paragraph" w:styleId="Textoindependiente2">
    <w:name w:val="Body Text 2"/>
    <w:basedOn w:val="Normal"/>
    <w:link w:val="Textoindependiente2Car"/>
    <w:rsid w:val="00662708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662708"/>
    <w:rPr>
      <w:rFonts w:ascii="Tahoma" w:hAnsi="Tahoma"/>
      <w:sz w:val="24"/>
      <w:lang w:val="es-CO" w:eastAsia="en-US" w:bidi="ar-SA"/>
    </w:rPr>
  </w:style>
  <w:style w:type="character" w:customStyle="1" w:styleId="Ttulo2Car">
    <w:name w:val="Título 2 Car"/>
    <w:link w:val="Ttulo2"/>
    <w:rsid w:val="00015AE1"/>
    <w:rPr>
      <w:rFonts w:ascii="Arial" w:hAnsi="Arial" w:cs="Arial"/>
      <w:b/>
      <w:bCs/>
      <w:i/>
      <w:iCs/>
      <w:sz w:val="28"/>
      <w:szCs w:val="28"/>
      <w:lang w:val="es-CO" w:eastAsia="en-US" w:bidi="ar-SA"/>
    </w:rPr>
  </w:style>
  <w:style w:type="character" w:customStyle="1" w:styleId="Ttulo3Car">
    <w:name w:val="Título 3 Car"/>
    <w:link w:val="Ttulo3"/>
    <w:rsid w:val="00015AE1"/>
    <w:rPr>
      <w:rFonts w:ascii="Arial" w:hAnsi="Arial" w:cs="Arial"/>
      <w:b/>
      <w:bCs/>
      <w:sz w:val="26"/>
      <w:szCs w:val="26"/>
      <w:lang w:val="es-CO" w:eastAsia="en-US" w:bidi="ar-SA"/>
    </w:rPr>
  </w:style>
  <w:style w:type="paragraph" w:styleId="TDC1">
    <w:name w:val="toc 1"/>
    <w:basedOn w:val="Normal"/>
    <w:next w:val="Normal"/>
    <w:autoRedefine/>
    <w:semiHidden/>
    <w:rsid w:val="00EF5141"/>
    <w:pPr>
      <w:tabs>
        <w:tab w:val="left" w:pos="480"/>
        <w:tab w:val="right" w:leader="dot" w:pos="8630"/>
      </w:tabs>
      <w:jc w:val="center"/>
    </w:pPr>
    <w:rPr>
      <w:rFonts w:ascii="Arial" w:hAnsi="Arial" w:cs="Arial"/>
      <w:b/>
    </w:rPr>
  </w:style>
  <w:style w:type="paragraph" w:styleId="TDC2">
    <w:name w:val="toc 2"/>
    <w:basedOn w:val="Normal"/>
    <w:next w:val="Normal"/>
    <w:autoRedefine/>
    <w:semiHidden/>
    <w:rsid w:val="00FF1DF4"/>
    <w:pPr>
      <w:tabs>
        <w:tab w:val="left" w:pos="540"/>
        <w:tab w:val="right" w:leader="dot" w:pos="8630"/>
      </w:tabs>
      <w:ind w:left="540" w:hanging="540"/>
    </w:pPr>
  </w:style>
  <w:style w:type="paragraph" w:styleId="TDC3">
    <w:name w:val="toc 3"/>
    <w:basedOn w:val="Normal"/>
    <w:next w:val="Normal"/>
    <w:autoRedefine/>
    <w:semiHidden/>
    <w:rsid w:val="00B47DB9"/>
    <w:pPr>
      <w:ind w:left="480"/>
    </w:pPr>
  </w:style>
  <w:style w:type="character" w:styleId="Hipervnculo">
    <w:name w:val="Hyperlink"/>
    <w:rsid w:val="00B47DB9"/>
    <w:rPr>
      <w:color w:val="0000FF"/>
      <w:u w:val="single"/>
    </w:rPr>
  </w:style>
  <w:style w:type="character" w:styleId="Hipervnculovisitado">
    <w:name w:val="FollowedHyperlink"/>
    <w:rsid w:val="00AB0931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AC0C15"/>
    <w:pPr>
      <w:ind w:left="708"/>
    </w:pPr>
  </w:style>
  <w:style w:type="table" w:styleId="Tablaconcuadrcula">
    <w:name w:val="Table Grid"/>
    <w:basedOn w:val="Tablanormal"/>
    <w:uiPriority w:val="39"/>
    <w:rsid w:val="001755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3detindependiente">
    <w:name w:val="Body Text Indent 3"/>
    <w:basedOn w:val="Normal"/>
    <w:rsid w:val="004F217B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4F217B"/>
    <w:pPr>
      <w:spacing w:after="120" w:line="480" w:lineRule="auto"/>
      <w:ind w:left="283"/>
    </w:pPr>
  </w:style>
  <w:style w:type="paragraph" w:styleId="Textonotapie">
    <w:name w:val="footnote text"/>
    <w:basedOn w:val="Normal"/>
    <w:semiHidden/>
    <w:rsid w:val="004F217B"/>
    <w:rPr>
      <w:rFonts w:ascii="Arial" w:hAnsi="Arial"/>
      <w:sz w:val="20"/>
      <w:lang w:val="es-ES_tradnl" w:eastAsia="es-ES"/>
    </w:rPr>
  </w:style>
  <w:style w:type="character" w:styleId="Refdenotaalpie">
    <w:name w:val="footnote reference"/>
    <w:semiHidden/>
    <w:rsid w:val="004F217B"/>
    <w:rPr>
      <w:vertAlign w:val="superscript"/>
    </w:rPr>
  </w:style>
  <w:style w:type="paragraph" w:styleId="Textonotaalfinal">
    <w:name w:val="endnote text"/>
    <w:basedOn w:val="Normal"/>
    <w:semiHidden/>
    <w:rsid w:val="004F217B"/>
    <w:rPr>
      <w:rFonts w:ascii="Times New Roman" w:hAnsi="Times New Roman"/>
      <w:sz w:val="20"/>
      <w:lang w:val="es-ES_tradnl" w:eastAsia="es-ES"/>
    </w:rPr>
  </w:style>
  <w:style w:type="paragraph" w:styleId="Piedepgina">
    <w:name w:val="footer"/>
    <w:aliases w:val=" Car"/>
    <w:basedOn w:val="Normal"/>
    <w:link w:val="PiedepginaCar"/>
    <w:rsid w:val="00A8303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aliases w:val=" Car Car"/>
    <w:link w:val="Piedepgina"/>
    <w:rsid w:val="00A83039"/>
    <w:rPr>
      <w:rFonts w:ascii="Tahoma" w:hAnsi="Tahoma"/>
      <w:sz w:val="24"/>
      <w:lang w:eastAsia="en-US"/>
    </w:rPr>
  </w:style>
  <w:style w:type="character" w:styleId="Nmerodepgina">
    <w:name w:val="page number"/>
    <w:basedOn w:val="Fuentedeprrafopredeter"/>
    <w:rsid w:val="00443B52"/>
  </w:style>
  <w:style w:type="paragraph" w:customStyle="1" w:styleId="pa26">
    <w:name w:val="pa26"/>
    <w:basedOn w:val="Normal"/>
    <w:rsid w:val="009E1F01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s-ES" w:eastAsia="es-ES"/>
    </w:rPr>
  </w:style>
  <w:style w:type="paragraph" w:customStyle="1" w:styleId="pa12">
    <w:name w:val="pa12"/>
    <w:basedOn w:val="Normal"/>
    <w:rsid w:val="009D54CD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s-ES" w:eastAsia="es-ES"/>
    </w:rPr>
  </w:style>
  <w:style w:type="paragraph" w:customStyle="1" w:styleId="pa10">
    <w:name w:val="pa10"/>
    <w:basedOn w:val="Normal"/>
    <w:rsid w:val="009D54CD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s-ES" w:eastAsia="es-ES"/>
    </w:rPr>
  </w:style>
  <w:style w:type="paragraph" w:styleId="Sinespaciado">
    <w:name w:val="No Spacing"/>
    <w:uiPriority w:val="1"/>
    <w:qFormat/>
    <w:rsid w:val="00832566"/>
    <w:rPr>
      <w:rFonts w:ascii="Calibri" w:eastAsia="Calibri" w:hAnsi="Calibri"/>
      <w:sz w:val="22"/>
      <w:szCs w:val="22"/>
      <w:lang w:val="es-CO" w:eastAsia="en-US"/>
    </w:rPr>
  </w:style>
  <w:style w:type="character" w:customStyle="1" w:styleId="EncabezadoCar">
    <w:name w:val="Encabezado Car"/>
    <w:link w:val="Encabezado"/>
    <w:uiPriority w:val="99"/>
    <w:locked/>
    <w:rsid w:val="00655EE8"/>
    <w:rPr>
      <w:rFonts w:ascii="Tahoma" w:hAnsi="Tahoma"/>
      <w:sz w:val="24"/>
      <w:lang w:val="es-ES" w:eastAsia="es-ES"/>
    </w:rPr>
  </w:style>
  <w:style w:type="table" w:styleId="Tablaconcuadrculaclara">
    <w:name w:val="Grid Table Light"/>
    <w:basedOn w:val="Tablanormal"/>
    <w:uiPriority w:val="40"/>
    <w:rsid w:val="00E228C4"/>
    <w:rPr>
      <w:rFonts w:asciiTheme="minorHAnsi" w:eastAsiaTheme="minorHAnsi" w:hAnsiTheme="minorHAnsi" w:cstheme="minorBidi"/>
      <w:sz w:val="22"/>
      <w:szCs w:val="22"/>
      <w:lang w:val="es-E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70339-D34C-45D1-A1A0-8BCAA4565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LANDERS Y CIA S.A.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lmarin</dc:creator>
  <cp:keywords/>
  <cp:lastModifiedBy>VICTOR MANUEL PADILLA MERLANO</cp:lastModifiedBy>
  <cp:revision>3</cp:revision>
  <dcterms:created xsi:type="dcterms:W3CDTF">2021-09-25T21:10:00Z</dcterms:created>
  <dcterms:modified xsi:type="dcterms:W3CDTF">2021-09-25T21:28:00Z</dcterms:modified>
</cp:coreProperties>
</file>