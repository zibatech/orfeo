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BCE8B" w14:textId="77777777" w:rsidR="00CC4F14" w:rsidRPr="006B654D" w:rsidRDefault="00CC4F14" w:rsidP="00CC4F14">
      <w:pPr>
        <w:rPr>
          <w:rFonts w:ascii="Arial" w:hAnsi="Arial" w:cs="Arial"/>
          <w:b/>
          <w:bCs/>
        </w:rPr>
      </w:pPr>
      <w:bookmarkStart w:id="0" w:name="_Hlk69201777"/>
      <w:r w:rsidRPr="006B654D">
        <w:rPr>
          <w:rFonts w:ascii="Arial" w:hAnsi="Arial" w:cs="Arial"/>
          <w:b/>
          <w:bCs/>
        </w:rPr>
        <w:t xml:space="preserve">Nombre del proyecto: </w:t>
      </w:r>
    </w:p>
    <w:p w14:paraId="3D7F9AF7" w14:textId="5CE8E0C3" w:rsidR="00CC4F14" w:rsidRPr="006B654D" w:rsidRDefault="00CC4F14" w:rsidP="00CC4F14">
      <w:pPr>
        <w:rPr>
          <w:rFonts w:ascii="Arial" w:hAnsi="Arial" w:cs="Arial"/>
          <w:b/>
          <w:bCs/>
        </w:rPr>
      </w:pPr>
      <w:r w:rsidRPr="006B654D">
        <w:rPr>
          <w:rFonts w:ascii="Arial" w:hAnsi="Arial" w:cs="Arial"/>
          <w:b/>
          <w:bCs/>
        </w:rPr>
        <w:t>Fecha</w:t>
      </w:r>
      <w:r w:rsidR="00153B76" w:rsidRPr="006B654D">
        <w:rPr>
          <w:rFonts w:ascii="Arial" w:hAnsi="Arial" w:cs="Arial"/>
          <w:b/>
          <w:bCs/>
        </w:rPr>
        <w:t xml:space="preserve"> de revisión</w:t>
      </w:r>
      <w:r w:rsidRPr="006B654D">
        <w:rPr>
          <w:rFonts w:ascii="Arial" w:hAnsi="Arial" w:cs="Arial"/>
          <w:b/>
          <w:bCs/>
        </w:rPr>
        <w:t xml:space="preserve">: </w:t>
      </w:r>
    </w:p>
    <w:p w14:paraId="6368C1EE" w14:textId="77777777" w:rsidR="00CC4F14" w:rsidRPr="006B654D" w:rsidRDefault="00CC4F14" w:rsidP="00CC4F14">
      <w:pPr>
        <w:rPr>
          <w:rFonts w:ascii="Arial" w:hAnsi="Arial" w:cs="Arial"/>
          <w:b/>
          <w:bCs/>
        </w:rPr>
      </w:pPr>
      <w:r w:rsidRPr="006B654D">
        <w:rPr>
          <w:rFonts w:ascii="Arial" w:hAnsi="Arial" w:cs="Arial"/>
          <w:b/>
          <w:bCs/>
        </w:rPr>
        <w:t>Proceso:</w:t>
      </w:r>
    </w:p>
    <w:p w14:paraId="74E2790A" w14:textId="44E4BD40" w:rsidR="00CC4F14" w:rsidRPr="006B654D" w:rsidRDefault="00CC4F14" w:rsidP="00CC4F14">
      <w:pPr>
        <w:rPr>
          <w:rFonts w:ascii="Arial" w:hAnsi="Arial" w:cs="Arial"/>
          <w:b/>
          <w:bCs/>
        </w:rPr>
      </w:pPr>
      <w:r w:rsidRPr="006B654D">
        <w:rPr>
          <w:rFonts w:ascii="Arial" w:hAnsi="Arial" w:cs="Arial"/>
          <w:b/>
          <w:bCs/>
        </w:rPr>
        <w:t>Líder del proyecto:</w:t>
      </w:r>
    </w:p>
    <w:p w14:paraId="573430C9" w14:textId="77503687" w:rsidR="00C72456" w:rsidRDefault="00C72456" w:rsidP="00E81C61">
      <w:pPr>
        <w:rPr>
          <w:rFonts w:ascii="Arial" w:hAnsi="Arial" w:cs="Arial"/>
          <w:szCs w:val="24"/>
        </w:rPr>
      </w:pPr>
    </w:p>
    <w:p w14:paraId="26B1326C" w14:textId="1D546F91" w:rsidR="005F4E5D" w:rsidRPr="005F4E5D" w:rsidRDefault="00153B76" w:rsidP="00F873E3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Estado de cronograma</w:t>
      </w:r>
    </w:p>
    <w:p w14:paraId="76E81E17" w14:textId="77777777" w:rsidR="005F4E5D" w:rsidRPr="005F4E5D" w:rsidRDefault="005F4E5D" w:rsidP="005F4E5D">
      <w:pPr>
        <w:rPr>
          <w:rFonts w:ascii="Arial" w:hAnsi="Arial"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1588"/>
      </w:tblGrid>
      <w:tr w:rsidR="00153B76" w14:paraId="76D53A5D" w14:textId="77777777" w:rsidTr="00153B76">
        <w:trPr>
          <w:trHeight w:val="252"/>
        </w:trPr>
        <w:tc>
          <w:tcPr>
            <w:tcW w:w="4077" w:type="dxa"/>
            <w:shd w:val="clear" w:color="auto" w:fill="BFBFBF" w:themeFill="background1" w:themeFillShade="BF"/>
          </w:tcPr>
          <w:p w14:paraId="488EB843" w14:textId="42EE8FD6" w:rsidR="00153B76" w:rsidRDefault="00153B76" w:rsidP="003042FD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actividades planificadas</w:t>
            </w:r>
          </w:p>
        </w:tc>
        <w:tc>
          <w:tcPr>
            <w:tcW w:w="1588" w:type="dxa"/>
          </w:tcPr>
          <w:p w14:paraId="263FC0D4" w14:textId="77777777" w:rsidR="00153B76" w:rsidRDefault="00153B76" w:rsidP="003042FD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153B76" w14:paraId="06CA7B14" w14:textId="77777777" w:rsidTr="00153B76">
        <w:trPr>
          <w:trHeight w:val="252"/>
        </w:trPr>
        <w:tc>
          <w:tcPr>
            <w:tcW w:w="4077" w:type="dxa"/>
            <w:shd w:val="clear" w:color="auto" w:fill="BFBFBF" w:themeFill="background1" w:themeFillShade="BF"/>
          </w:tcPr>
          <w:p w14:paraId="6D2CE836" w14:textId="1ACEC629" w:rsidR="00153B76" w:rsidRDefault="00153B76" w:rsidP="003042FD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actividades ejecutadas</w:t>
            </w:r>
          </w:p>
        </w:tc>
        <w:tc>
          <w:tcPr>
            <w:tcW w:w="1588" w:type="dxa"/>
          </w:tcPr>
          <w:p w14:paraId="6ED54524" w14:textId="77777777" w:rsidR="00153B76" w:rsidRDefault="00153B76" w:rsidP="003042FD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153B76" w14:paraId="433C41E0" w14:textId="77777777" w:rsidTr="00153B76">
        <w:trPr>
          <w:trHeight w:val="244"/>
        </w:trPr>
        <w:tc>
          <w:tcPr>
            <w:tcW w:w="4077" w:type="dxa"/>
            <w:shd w:val="clear" w:color="auto" w:fill="BFBFBF" w:themeFill="background1" w:themeFillShade="BF"/>
          </w:tcPr>
          <w:p w14:paraId="20E071A1" w14:textId="1820238C" w:rsidR="00153B76" w:rsidRDefault="00153B76" w:rsidP="003042FD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% Cumplimiento del cronograma</w:t>
            </w:r>
          </w:p>
        </w:tc>
        <w:tc>
          <w:tcPr>
            <w:tcW w:w="1588" w:type="dxa"/>
          </w:tcPr>
          <w:p w14:paraId="5D73EC47" w14:textId="77777777" w:rsidR="00153B76" w:rsidRDefault="00153B76" w:rsidP="003042FD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14:paraId="0DB53B8B" w14:textId="6B5E144A" w:rsidR="003042FD" w:rsidRDefault="003042FD" w:rsidP="003042FD">
      <w:pPr>
        <w:jc w:val="both"/>
        <w:rPr>
          <w:rFonts w:ascii="Arial" w:hAnsi="Arial" w:cs="Arial"/>
          <w:lang w:val="es-ES"/>
        </w:rPr>
      </w:pPr>
    </w:p>
    <w:p w14:paraId="133D4B81" w14:textId="01B37398" w:rsidR="00153B76" w:rsidRDefault="00153B76" w:rsidP="003042F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Comentarios:</w:t>
      </w:r>
    </w:p>
    <w:p w14:paraId="5C663C39" w14:textId="77777777" w:rsidR="00153B76" w:rsidRDefault="00153B76" w:rsidP="003042FD">
      <w:pPr>
        <w:jc w:val="both"/>
        <w:rPr>
          <w:rFonts w:ascii="Arial" w:hAnsi="Arial" w:cs="Arial"/>
          <w:lang w:val="es-ES"/>
        </w:rPr>
      </w:pPr>
    </w:p>
    <w:p w14:paraId="1E25A93D" w14:textId="081A8067" w:rsidR="003042FD" w:rsidRDefault="00153B76" w:rsidP="00F873E3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Estado de presupuesto</w:t>
      </w:r>
    </w:p>
    <w:p w14:paraId="69E51B4F" w14:textId="77777777" w:rsidR="003042FD" w:rsidRPr="003042FD" w:rsidRDefault="003042FD" w:rsidP="003042FD">
      <w:pPr>
        <w:jc w:val="both"/>
        <w:rPr>
          <w:rFonts w:ascii="Arial" w:hAnsi="Arial" w:cs="Arial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1588"/>
      </w:tblGrid>
      <w:tr w:rsidR="00153B76" w14:paraId="6DD444F7" w14:textId="77777777" w:rsidTr="00153B76">
        <w:trPr>
          <w:trHeight w:val="252"/>
        </w:trPr>
        <w:tc>
          <w:tcPr>
            <w:tcW w:w="4077" w:type="dxa"/>
            <w:shd w:val="clear" w:color="auto" w:fill="BFBFBF" w:themeFill="background1" w:themeFillShade="BF"/>
          </w:tcPr>
          <w:p w14:paraId="31214EA6" w14:textId="71F40796" w:rsidR="00153B76" w:rsidRDefault="00153B76" w:rsidP="00FB512F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Presupuesto planificado</w:t>
            </w:r>
          </w:p>
        </w:tc>
        <w:tc>
          <w:tcPr>
            <w:tcW w:w="1588" w:type="dxa"/>
          </w:tcPr>
          <w:p w14:paraId="65D314DD" w14:textId="77777777" w:rsidR="00153B76" w:rsidRDefault="00153B76" w:rsidP="00FB512F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153B76" w14:paraId="5DD86026" w14:textId="77777777" w:rsidTr="00153B76">
        <w:trPr>
          <w:trHeight w:val="252"/>
        </w:trPr>
        <w:tc>
          <w:tcPr>
            <w:tcW w:w="4077" w:type="dxa"/>
            <w:shd w:val="clear" w:color="auto" w:fill="BFBFBF" w:themeFill="background1" w:themeFillShade="BF"/>
          </w:tcPr>
          <w:p w14:paraId="03669A0A" w14:textId="2A448F93" w:rsidR="00153B76" w:rsidRDefault="00153B76" w:rsidP="00FB512F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Presupuesto ejecutado</w:t>
            </w:r>
          </w:p>
        </w:tc>
        <w:tc>
          <w:tcPr>
            <w:tcW w:w="1588" w:type="dxa"/>
          </w:tcPr>
          <w:p w14:paraId="1230311A" w14:textId="77777777" w:rsidR="00153B76" w:rsidRDefault="00153B76" w:rsidP="00FB512F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153B76" w14:paraId="4E977999" w14:textId="77777777" w:rsidTr="00153B76">
        <w:trPr>
          <w:trHeight w:val="244"/>
        </w:trPr>
        <w:tc>
          <w:tcPr>
            <w:tcW w:w="4077" w:type="dxa"/>
            <w:shd w:val="clear" w:color="auto" w:fill="BFBFBF" w:themeFill="background1" w:themeFillShade="BF"/>
          </w:tcPr>
          <w:p w14:paraId="50ED8A5D" w14:textId="5D54182F" w:rsidR="00153B76" w:rsidRDefault="00153B76" w:rsidP="00FB512F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% Cumplimiento del presupuesto</w:t>
            </w:r>
          </w:p>
        </w:tc>
        <w:tc>
          <w:tcPr>
            <w:tcW w:w="1588" w:type="dxa"/>
          </w:tcPr>
          <w:p w14:paraId="43E1F597" w14:textId="77777777" w:rsidR="00153B76" w:rsidRDefault="00153B76" w:rsidP="00FB512F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14:paraId="005C37FA" w14:textId="7E30B749" w:rsidR="003042FD" w:rsidRDefault="003042FD" w:rsidP="003042FD">
      <w:pPr>
        <w:jc w:val="both"/>
        <w:rPr>
          <w:rFonts w:ascii="Arial" w:hAnsi="Arial" w:cs="Arial"/>
          <w:i/>
          <w:iCs/>
          <w:color w:val="A6A6A6" w:themeColor="background1" w:themeShade="A6"/>
          <w:lang w:val="es-ES"/>
        </w:rPr>
      </w:pPr>
    </w:p>
    <w:p w14:paraId="2DF46129" w14:textId="07D9B11D" w:rsidR="00153B76" w:rsidRDefault="00153B76" w:rsidP="003042F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Comentarios:</w:t>
      </w:r>
    </w:p>
    <w:p w14:paraId="456C6034" w14:textId="77777777" w:rsidR="00153B76" w:rsidRDefault="00153B76" w:rsidP="003042FD">
      <w:pPr>
        <w:jc w:val="both"/>
        <w:rPr>
          <w:rFonts w:ascii="Arial" w:hAnsi="Arial" w:cs="Arial"/>
          <w:i/>
          <w:iCs/>
          <w:color w:val="A6A6A6" w:themeColor="background1" w:themeShade="A6"/>
          <w:lang w:val="es-ES"/>
        </w:rPr>
      </w:pPr>
    </w:p>
    <w:p w14:paraId="521FA147" w14:textId="0DFB0BBE" w:rsidR="003042FD" w:rsidRDefault="00153B76" w:rsidP="00F873E3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Estado de entregables</w:t>
      </w:r>
    </w:p>
    <w:p w14:paraId="7EE2ADA6" w14:textId="5FB3BB81" w:rsidR="003042FD" w:rsidRDefault="003042FD" w:rsidP="003042FD">
      <w:pPr>
        <w:jc w:val="both"/>
        <w:rPr>
          <w:rFonts w:ascii="Arial" w:hAnsi="Arial" w:cs="Arial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2065"/>
        <w:gridCol w:w="2065"/>
        <w:gridCol w:w="2066"/>
      </w:tblGrid>
      <w:tr w:rsidR="00153B76" w14:paraId="4BF1160A" w14:textId="77777777" w:rsidTr="00153B76">
        <w:tc>
          <w:tcPr>
            <w:tcW w:w="2065" w:type="dxa"/>
            <w:shd w:val="clear" w:color="auto" w:fill="BFBFBF" w:themeFill="background1" w:themeFillShade="BF"/>
          </w:tcPr>
          <w:p w14:paraId="017ADFC7" w14:textId="2947E55C" w:rsidR="00153B76" w:rsidRPr="00153B76" w:rsidRDefault="00153B76" w:rsidP="00153B76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153B76">
              <w:rPr>
                <w:rFonts w:ascii="Arial" w:hAnsi="Arial" w:cs="Arial"/>
                <w:b/>
                <w:bCs/>
                <w:lang w:val="es-ES"/>
              </w:rPr>
              <w:t>Entregable</w:t>
            </w:r>
          </w:p>
        </w:tc>
        <w:tc>
          <w:tcPr>
            <w:tcW w:w="2065" w:type="dxa"/>
            <w:shd w:val="clear" w:color="auto" w:fill="BFBFBF" w:themeFill="background1" w:themeFillShade="BF"/>
          </w:tcPr>
          <w:p w14:paraId="61E7986D" w14:textId="4CF89E56" w:rsidR="00153B76" w:rsidRPr="00153B76" w:rsidRDefault="00153B76" w:rsidP="00153B76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153B76">
              <w:rPr>
                <w:rFonts w:ascii="Arial" w:hAnsi="Arial" w:cs="Arial"/>
                <w:b/>
                <w:bCs/>
                <w:lang w:val="es-ES"/>
              </w:rPr>
              <w:t>Fecha de entrega</w:t>
            </w:r>
          </w:p>
        </w:tc>
        <w:tc>
          <w:tcPr>
            <w:tcW w:w="2065" w:type="dxa"/>
            <w:shd w:val="clear" w:color="auto" w:fill="BFBFBF" w:themeFill="background1" w:themeFillShade="BF"/>
          </w:tcPr>
          <w:p w14:paraId="0CCF8437" w14:textId="1AEEF017" w:rsidR="00153B76" w:rsidRPr="00153B76" w:rsidRDefault="00153B76" w:rsidP="00153B76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153B76">
              <w:rPr>
                <w:rFonts w:ascii="Arial" w:hAnsi="Arial" w:cs="Arial"/>
                <w:b/>
                <w:bCs/>
                <w:lang w:val="es-ES"/>
              </w:rPr>
              <w:t>Aceptado por</w:t>
            </w:r>
          </w:p>
        </w:tc>
        <w:tc>
          <w:tcPr>
            <w:tcW w:w="2066" w:type="dxa"/>
            <w:shd w:val="clear" w:color="auto" w:fill="BFBFBF" w:themeFill="background1" w:themeFillShade="BF"/>
          </w:tcPr>
          <w:p w14:paraId="100FDF2A" w14:textId="4FDA1D6D" w:rsidR="00153B76" w:rsidRPr="00153B76" w:rsidRDefault="00153B76" w:rsidP="00153B76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153B76">
              <w:rPr>
                <w:rFonts w:ascii="Arial" w:hAnsi="Arial" w:cs="Arial"/>
                <w:b/>
                <w:bCs/>
                <w:lang w:val="es-ES"/>
              </w:rPr>
              <w:t>Responsable del entregable</w:t>
            </w:r>
          </w:p>
        </w:tc>
      </w:tr>
      <w:tr w:rsidR="00153B76" w14:paraId="36C973B3" w14:textId="77777777" w:rsidTr="00153B76">
        <w:tc>
          <w:tcPr>
            <w:tcW w:w="2065" w:type="dxa"/>
          </w:tcPr>
          <w:p w14:paraId="7AE757EB" w14:textId="77777777" w:rsidR="00153B76" w:rsidRDefault="00153B76" w:rsidP="003042FD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  <w:lang w:val="es-ES"/>
              </w:rPr>
            </w:pPr>
          </w:p>
        </w:tc>
        <w:tc>
          <w:tcPr>
            <w:tcW w:w="2065" w:type="dxa"/>
          </w:tcPr>
          <w:p w14:paraId="1824CDDB" w14:textId="77777777" w:rsidR="00153B76" w:rsidRDefault="00153B76" w:rsidP="003042FD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  <w:lang w:val="es-ES"/>
              </w:rPr>
            </w:pPr>
          </w:p>
        </w:tc>
        <w:tc>
          <w:tcPr>
            <w:tcW w:w="2065" w:type="dxa"/>
          </w:tcPr>
          <w:p w14:paraId="56FA0B38" w14:textId="77777777" w:rsidR="00153B76" w:rsidRDefault="00153B76" w:rsidP="003042FD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  <w:lang w:val="es-ES"/>
              </w:rPr>
            </w:pPr>
          </w:p>
        </w:tc>
        <w:tc>
          <w:tcPr>
            <w:tcW w:w="2066" w:type="dxa"/>
          </w:tcPr>
          <w:p w14:paraId="518D5A2E" w14:textId="77777777" w:rsidR="00153B76" w:rsidRDefault="00153B76" w:rsidP="003042FD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  <w:lang w:val="es-ES"/>
              </w:rPr>
            </w:pPr>
          </w:p>
        </w:tc>
      </w:tr>
      <w:tr w:rsidR="00153B76" w14:paraId="321DAD9D" w14:textId="77777777" w:rsidTr="00153B76">
        <w:tc>
          <w:tcPr>
            <w:tcW w:w="2065" w:type="dxa"/>
          </w:tcPr>
          <w:p w14:paraId="69685D76" w14:textId="77777777" w:rsidR="00153B76" w:rsidRDefault="00153B76" w:rsidP="003042FD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  <w:lang w:val="es-ES"/>
              </w:rPr>
            </w:pPr>
          </w:p>
        </w:tc>
        <w:tc>
          <w:tcPr>
            <w:tcW w:w="2065" w:type="dxa"/>
          </w:tcPr>
          <w:p w14:paraId="63D663FD" w14:textId="77777777" w:rsidR="00153B76" w:rsidRDefault="00153B76" w:rsidP="003042FD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  <w:lang w:val="es-ES"/>
              </w:rPr>
            </w:pPr>
          </w:p>
        </w:tc>
        <w:tc>
          <w:tcPr>
            <w:tcW w:w="2065" w:type="dxa"/>
          </w:tcPr>
          <w:p w14:paraId="32C6BEDF" w14:textId="77777777" w:rsidR="00153B76" w:rsidRDefault="00153B76" w:rsidP="003042FD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  <w:lang w:val="es-ES"/>
              </w:rPr>
            </w:pPr>
          </w:p>
        </w:tc>
        <w:tc>
          <w:tcPr>
            <w:tcW w:w="2066" w:type="dxa"/>
          </w:tcPr>
          <w:p w14:paraId="0D954250" w14:textId="77777777" w:rsidR="00153B76" w:rsidRDefault="00153B76" w:rsidP="003042FD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  <w:lang w:val="es-ES"/>
              </w:rPr>
            </w:pPr>
          </w:p>
        </w:tc>
      </w:tr>
      <w:tr w:rsidR="00153B76" w14:paraId="183CE5EE" w14:textId="77777777" w:rsidTr="00153B76">
        <w:tc>
          <w:tcPr>
            <w:tcW w:w="2065" w:type="dxa"/>
          </w:tcPr>
          <w:p w14:paraId="379A1C81" w14:textId="77777777" w:rsidR="00153B76" w:rsidRDefault="00153B76" w:rsidP="003042FD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  <w:lang w:val="es-ES"/>
              </w:rPr>
            </w:pPr>
          </w:p>
        </w:tc>
        <w:tc>
          <w:tcPr>
            <w:tcW w:w="2065" w:type="dxa"/>
          </w:tcPr>
          <w:p w14:paraId="2E444ABE" w14:textId="77777777" w:rsidR="00153B76" w:rsidRDefault="00153B76" w:rsidP="003042FD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  <w:lang w:val="es-ES"/>
              </w:rPr>
            </w:pPr>
          </w:p>
        </w:tc>
        <w:tc>
          <w:tcPr>
            <w:tcW w:w="2065" w:type="dxa"/>
          </w:tcPr>
          <w:p w14:paraId="0CF4389D" w14:textId="77777777" w:rsidR="00153B76" w:rsidRDefault="00153B76" w:rsidP="003042FD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  <w:lang w:val="es-ES"/>
              </w:rPr>
            </w:pPr>
          </w:p>
        </w:tc>
        <w:tc>
          <w:tcPr>
            <w:tcW w:w="2066" w:type="dxa"/>
          </w:tcPr>
          <w:p w14:paraId="102C8D7E" w14:textId="77777777" w:rsidR="00153B76" w:rsidRDefault="00153B76" w:rsidP="003042FD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  <w:lang w:val="es-ES"/>
              </w:rPr>
            </w:pPr>
          </w:p>
        </w:tc>
      </w:tr>
    </w:tbl>
    <w:p w14:paraId="054FF0D0" w14:textId="5DCA965E" w:rsidR="00101566" w:rsidRDefault="00101566" w:rsidP="003042FD">
      <w:pPr>
        <w:jc w:val="both"/>
        <w:rPr>
          <w:rFonts w:ascii="Arial" w:hAnsi="Arial" w:cs="Arial"/>
          <w:i/>
          <w:iCs/>
          <w:color w:val="A6A6A6" w:themeColor="background1" w:themeShade="A6"/>
          <w:lang w:val="es-ES"/>
        </w:rPr>
      </w:pPr>
    </w:p>
    <w:p w14:paraId="3FF774A8" w14:textId="0CFEEB97" w:rsidR="00153B76" w:rsidRDefault="00153B76" w:rsidP="003042FD">
      <w:pPr>
        <w:jc w:val="both"/>
        <w:rPr>
          <w:rFonts w:ascii="Arial" w:hAnsi="Arial" w:cs="Arial"/>
          <w:i/>
          <w:iCs/>
          <w:color w:val="A6A6A6" w:themeColor="background1" w:themeShade="A6"/>
          <w:lang w:val="es-ES"/>
        </w:rPr>
      </w:pPr>
      <w:r>
        <w:rPr>
          <w:rFonts w:ascii="Arial" w:hAnsi="Arial" w:cs="Arial"/>
          <w:lang w:val="es-ES"/>
        </w:rPr>
        <w:t>Comentarios:</w:t>
      </w:r>
    </w:p>
    <w:p w14:paraId="197871FA" w14:textId="389119DB" w:rsidR="00101566" w:rsidRDefault="00101566" w:rsidP="003042FD">
      <w:pPr>
        <w:jc w:val="both"/>
        <w:rPr>
          <w:rFonts w:ascii="Arial" w:hAnsi="Arial" w:cs="Arial"/>
          <w:i/>
          <w:iCs/>
          <w:color w:val="A6A6A6" w:themeColor="background1" w:themeShade="A6"/>
          <w:lang w:val="es-ES"/>
        </w:rPr>
      </w:pPr>
    </w:p>
    <w:p w14:paraId="3199AC3F" w14:textId="6F71ABE6" w:rsidR="00A20D94" w:rsidRDefault="00A20D94" w:rsidP="003042FD">
      <w:pPr>
        <w:jc w:val="both"/>
        <w:rPr>
          <w:rFonts w:ascii="Arial" w:hAnsi="Arial" w:cs="Arial"/>
          <w:i/>
          <w:iCs/>
          <w:color w:val="A6A6A6" w:themeColor="background1" w:themeShade="A6"/>
          <w:lang w:val="es-ES"/>
        </w:rPr>
      </w:pPr>
    </w:p>
    <w:p w14:paraId="76DC8D8A" w14:textId="062ED20F" w:rsidR="00A20D94" w:rsidRDefault="00A20D94" w:rsidP="003042FD">
      <w:pPr>
        <w:jc w:val="both"/>
        <w:rPr>
          <w:rFonts w:ascii="Arial" w:hAnsi="Arial" w:cs="Arial"/>
          <w:i/>
          <w:iCs/>
          <w:color w:val="A6A6A6" w:themeColor="background1" w:themeShade="A6"/>
          <w:lang w:val="es-ES"/>
        </w:rPr>
      </w:pPr>
    </w:p>
    <w:p w14:paraId="4D3D44B8" w14:textId="42821452" w:rsidR="00A20D94" w:rsidRDefault="00A20D94" w:rsidP="003042FD">
      <w:pPr>
        <w:jc w:val="both"/>
        <w:rPr>
          <w:rFonts w:ascii="Arial" w:hAnsi="Arial" w:cs="Arial"/>
          <w:i/>
          <w:iCs/>
          <w:color w:val="A6A6A6" w:themeColor="background1" w:themeShade="A6"/>
          <w:lang w:val="es-ES"/>
        </w:rPr>
      </w:pPr>
    </w:p>
    <w:p w14:paraId="13526096" w14:textId="5A502951" w:rsidR="00A20D94" w:rsidRDefault="00A20D94" w:rsidP="003042FD">
      <w:pPr>
        <w:jc w:val="both"/>
        <w:rPr>
          <w:rFonts w:ascii="Arial" w:hAnsi="Arial" w:cs="Arial"/>
          <w:i/>
          <w:iCs/>
          <w:color w:val="A6A6A6" w:themeColor="background1" w:themeShade="A6"/>
          <w:lang w:val="es-ES"/>
        </w:rPr>
      </w:pPr>
    </w:p>
    <w:p w14:paraId="504DE590" w14:textId="576C96AF" w:rsidR="00A20D94" w:rsidRDefault="00A20D94" w:rsidP="003042FD">
      <w:pPr>
        <w:jc w:val="both"/>
        <w:rPr>
          <w:rFonts w:ascii="Arial" w:hAnsi="Arial" w:cs="Arial"/>
          <w:i/>
          <w:iCs/>
          <w:color w:val="A6A6A6" w:themeColor="background1" w:themeShade="A6"/>
          <w:lang w:val="es-ES"/>
        </w:rPr>
      </w:pPr>
    </w:p>
    <w:p w14:paraId="7BDD9B73" w14:textId="77777777" w:rsidR="00A20D94" w:rsidRDefault="00A20D94" w:rsidP="003042FD">
      <w:pPr>
        <w:jc w:val="both"/>
        <w:rPr>
          <w:rFonts w:ascii="Arial" w:hAnsi="Arial" w:cs="Arial"/>
          <w:i/>
          <w:iCs/>
          <w:color w:val="A6A6A6" w:themeColor="background1" w:themeShade="A6"/>
          <w:lang w:val="es-ES"/>
        </w:rPr>
      </w:pPr>
    </w:p>
    <w:p w14:paraId="2AC176CE" w14:textId="5F0DD0EF" w:rsidR="00101566" w:rsidRDefault="00153B76" w:rsidP="00F873E3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>Temas pendientes por gestionar</w:t>
      </w:r>
    </w:p>
    <w:p w14:paraId="2475DB4E" w14:textId="13E90B8A" w:rsidR="00101566" w:rsidRDefault="00101566" w:rsidP="00101566">
      <w:pPr>
        <w:jc w:val="both"/>
        <w:rPr>
          <w:rFonts w:ascii="Arial" w:hAnsi="Arial" w:cs="Arial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2065"/>
        <w:gridCol w:w="2065"/>
        <w:gridCol w:w="2066"/>
      </w:tblGrid>
      <w:tr w:rsidR="00153B76" w14:paraId="05C66BAE" w14:textId="77777777" w:rsidTr="00153B76">
        <w:tc>
          <w:tcPr>
            <w:tcW w:w="2065" w:type="dxa"/>
            <w:shd w:val="clear" w:color="auto" w:fill="BFBFBF" w:themeFill="background1" w:themeFillShade="BF"/>
          </w:tcPr>
          <w:p w14:paraId="3D143D92" w14:textId="3162FD60" w:rsidR="00153B76" w:rsidRDefault="00153B76" w:rsidP="00101566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Tema</w:t>
            </w:r>
          </w:p>
        </w:tc>
        <w:tc>
          <w:tcPr>
            <w:tcW w:w="2065" w:type="dxa"/>
            <w:shd w:val="clear" w:color="auto" w:fill="BFBFBF" w:themeFill="background1" w:themeFillShade="BF"/>
          </w:tcPr>
          <w:p w14:paraId="4C8AEB85" w14:textId="5DA6CC9B" w:rsidR="00153B76" w:rsidRDefault="00153B76" w:rsidP="00101566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Acciones para su gestión</w:t>
            </w:r>
          </w:p>
        </w:tc>
        <w:tc>
          <w:tcPr>
            <w:tcW w:w="2065" w:type="dxa"/>
            <w:shd w:val="clear" w:color="auto" w:fill="BFBFBF" w:themeFill="background1" w:themeFillShade="BF"/>
          </w:tcPr>
          <w:p w14:paraId="087A3339" w14:textId="766E78DF" w:rsidR="00153B76" w:rsidRDefault="00153B76" w:rsidP="00101566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Responsable</w:t>
            </w:r>
          </w:p>
        </w:tc>
        <w:tc>
          <w:tcPr>
            <w:tcW w:w="2066" w:type="dxa"/>
            <w:shd w:val="clear" w:color="auto" w:fill="BFBFBF" w:themeFill="background1" w:themeFillShade="BF"/>
          </w:tcPr>
          <w:p w14:paraId="530BC661" w14:textId="06E72E32" w:rsidR="00153B76" w:rsidRDefault="00153B76" w:rsidP="00101566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 de finalización</w:t>
            </w:r>
          </w:p>
        </w:tc>
      </w:tr>
      <w:tr w:rsidR="00153B76" w14:paraId="6EE67C4E" w14:textId="77777777" w:rsidTr="00153B76">
        <w:tc>
          <w:tcPr>
            <w:tcW w:w="2065" w:type="dxa"/>
          </w:tcPr>
          <w:p w14:paraId="281DB007" w14:textId="77777777" w:rsidR="00153B76" w:rsidRDefault="00153B76" w:rsidP="0010156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5" w:type="dxa"/>
          </w:tcPr>
          <w:p w14:paraId="15F6D0C4" w14:textId="77777777" w:rsidR="00153B76" w:rsidRDefault="00153B76" w:rsidP="0010156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5" w:type="dxa"/>
          </w:tcPr>
          <w:p w14:paraId="38B3A8F9" w14:textId="77777777" w:rsidR="00153B76" w:rsidRDefault="00153B76" w:rsidP="0010156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6" w:type="dxa"/>
          </w:tcPr>
          <w:p w14:paraId="5F663405" w14:textId="77777777" w:rsidR="00153B76" w:rsidRDefault="00153B76" w:rsidP="0010156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153B76" w14:paraId="4604F538" w14:textId="77777777" w:rsidTr="00153B76">
        <w:tc>
          <w:tcPr>
            <w:tcW w:w="2065" w:type="dxa"/>
          </w:tcPr>
          <w:p w14:paraId="1B3BAA09" w14:textId="77777777" w:rsidR="00153B76" w:rsidRDefault="00153B76" w:rsidP="0010156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5" w:type="dxa"/>
          </w:tcPr>
          <w:p w14:paraId="5AF6CBBF" w14:textId="77777777" w:rsidR="00153B76" w:rsidRDefault="00153B76" w:rsidP="0010156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5" w:type="dxa"/>
          </w:tcPr>
          <w:p w14:paraId="48F34C3B" w14:textId="77777777" w:rsidR="00153B76" w:rsidRDefault="00153B76" w:rsidP="0010156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6" w:type="dxa"/>
          </w:tcPr>
          <w:p w14:paraId="38C05837" w14:textId="77777777" w:rsidR="00153B76" w:rsidRDefault="00153B76" w:rsidP="0010156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153B76" w14:paraId="14970AA3" w14:textId="77777777" w:rsidTr="00153B76">
        <w:tc>
          <w:tcPr>
            <w:tcW w:w="2065" w:type="dxa"/>
          </w:tcPr>
          <w:p w14:paraId="47404ADF" w14:textId="77777777" w:rsidR="00153B76" w:rsidRDefault="00153B76" w:rsidP="0010156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5" w:type="dxa"/>
          </w:tcPr>
          <w:p w14:paraId="08852B93" w14:textId="77777777" w:rsidR="00153B76" w:rsidRDefault="00153B76" w:rsidP="0010156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5" w:type="dxa"/>
          </w:tcPr>
          <w:p w14:paraId="77E562B7" w14:textId="77777777" w:rsidR="00153B76" w:rsidRDefault="00153B76" w:rsidP="0010156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66" w:type="dxa"/>
          </w:tcPr>
          <w:p w14:paraId="36090F27" w14:textId="77777777" w:rsidR="00153B76" w:rsidRDefault="00153B76" w:rsidP="0010156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14:paraId="6E6C5EF5" w14:textId="5374052D" w:rsidR="00101566" w:rsidRDefault="00101566" w:rsidP="00101566">
      <w:pPr>
        <w:jc w:val="both"/>
        <w:rPr>
          <w:rFonts w:ascii="Arial" w:hAnsi="Arial" w:cs="Arial"/>
          <w:b/>
          <w:bCs/>
        </w:rPr>
      </w:pPr>
    </w:p>
    <w:p w14:paraId="24F78211" w14:textId="29C82797" w:rsidR="00153B76" w:rsidRPr="00153B76" w:rsidRDefault="00153B76" w:rsidP="00101566">
      <w:pPr>
        <w:jc w:val="both"/>
        <w:rPr>
          <w:rFonts w:ascii="Arial" w:hAnsi="Arial" w:cs="Arial"/>
        </w:rPr>
      </w:pPr>
      <w:r w:rsidRPr="00153B76">
        <w:rPr>
          <w:rFonts w:ascii="Arial" w:hAnsi="Arial" w:cs="Arial"/>
        </w:rPr>
        <w:t>Comentarios:</w:t>
      </w:r>
    </w:p>
    <w:p w14:paraId="7EA39608" w14:textId="77777777" w:rsidR="00153B76" w:rsidRDefault="00153B76" w:rsidP="00101566">
      <w:pPr>
        <w:jc w:val="both"/>
        <w:rPr>
          <w:rFonts w:ascii="Arial" w:hAnsi="Arial" w:cs="Arial"/>
          <w:b/>
          <w:bCs/>
        </w:rPr>
      </w:pPr>
    </w:p>
    <w:p w14:paraId="34CBBC02" w14:textId="50D138AF" w:rsidR="00153B76" w:rsidRPr="00153B76" w:rsidRDefault="00153B76" w:rsidP="00153B76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b/>
          <w:bCs/>
        </w:rPr>
      </w:pPr>
      <w:r w:rsidRPr="00153B76">
        <w:rPr>
          <w:rFonts w:ascii="Arial" w:hAnsi="Arial" w:cs="Arial"/>
          <w:b/>
          <w:bCs/>
        </w:rPr>
        <w:t xml:space="preserve">Revisión de la matriz de peligros y riesgos en </w:t>
      </w:r>
      <w:r w:rsidR="00A20D94">
        <w:rPr>
          <w:rFonts w:ascii="Arial" w:hAnsi="Arial" w:cs="Arial"/>
          <w:b/>
          <w:bCs/>
        </w:rPr>
        <w:t>SST</w:t>
      </w:r>
      <w:r w:rsidRPr="00153B76">
        <w:rPr>
          <w:rFonts w:ascii="Arial" w:hAnsi="Arial" w:cs="Arial"/>
          <w:b/>
          <w:bCs/>
        </w:rPr>
        <w:t xml:space="preserve"> y </w:t>
      </w:r>
      <w:r w:rsidR="00A20D94">
        <w:rPr>
          <w:rFonts w:ascii="Arial" w:hAnsi="Arial" w:cs="Arial"/>
          <w:b/>
          <w:bCs/>
        </w:rPr>
        <w:t xml:space="preserve">de </w:t>
      </w:r>
      <w:r w:rsidRPr="00153B76">
        <w:rPr>
          <w:rFonts w:ascii="Arial" w:hAnsi="Arial" w:cs="Arial"/>
          <w:b/>
          <w:bCs/>
        </w:rPr>
        <w:t>la matriz de aspectos e impactos ambientales.</w:t>
      </w:r>
    </w:p>
    <w:p w14:paraId="0DA3DA1A" w14:textId="4BF37AC6" w:rsidR="00101566" w:rsidRDefault="00101566" w:rsidP="00101566">
      <w:pPr>
        <w:jc w:val="both"/>
        <w:rPr>
          <w:rFonts w:ascii="Arial" w:hAnsi="Arial" w:cs="Arial"/>
          <w:b/>
          <w:bCs/>
        </w:rPr>
      </w:pPr>
    </w:p>
    <w:p w14:paraId="10A683BA" w14:textId="187F3C54" w:rsidR="00101566" w:rsidRPr="00101566" w:rsidRDefault="00A20D94" w:rsidP="00101566">
      <w:pPr>
        <w:jc w:val="both"/>
        <w:rPr>
          <w:rFonts w:ascii="Arial" w:hAnsi="Arial" w:cs="Arial"/>
          <w:i/>
          <w:iCs/>
          <w:color w:val="A6A6A6" w:themeColor="background1" w:themeShade="A6"/>
        </w:rPr>
      </w:pPr>
      <w:r w:rsidRPr="00A20D94">
        <w:rPr>
          <w:rFonts w:ascii="Arial" w:hAnsi="Arial" w:cs="Arial"/>
          <w:i/>
          <w:iCs/>
          <w:color w:val="A6A6A6" w:themeColor="background1" w:themeShade="A6"/>
        </w:rPr>
        <w:t>En este punto se debe realizar el análisis de los peligros y aspectos ambientales que se incorporan a la matriz del proyecto o la modificación de los mismo en términos de su evaluación o controles operacionales.</w:t>
      </w:r>
    </w:p>
    <w:p w14:paraId="6B9B0E32" w14:textId="5149DE73" w:rsidR="00073A9C" w:rsidRDefault="00073A9C" w:rsidP="00073A9C">
      <w:pPr>
        <w:jc w:val="both"/>
        <w:rPr>
          <w:rFonts w:ascii="Arial" w:hAnsi="Arial" w:cs="Arial"/>
          <w:i/>
          <w:iCs/>
          <w:color w:val="A6A6A6" w:themeColor="background1" w:themeShade="A6"/>
        </w:rPr>
      </w:pPr>
    </w:p>
    <w:p w14:paraId="19E7C8F5" w14:textId="77777777" w:rsidR="00A20D94" w:rsidRDefault="00A20D94" w:rsidP="00073A9C">
      <w:pPr>
        <w:jc w:val="both"/>
        <w:rPr>
          <w:rFonts w:ascii="Arial" w:hAnsi="Arial" w:cs="Arial"/>
          <w:i/>
          <w:iCs/>
          <w:color w:val="A6A6A6" w:themeColor="background1" w:themeShade="A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699"/>
        <w:gridCol w:w="2554"/>
        <w:gridCol w:w="1550"/>
      </w:tblGrid>
      <w:tr w:rsidR="00A20D94" w14:paraId="71A5DB86" w14:textId="77777777" w:rsidTr="00FB512F">
        <w:trPr>
          <w:trHeight w:val="297"/>
        </w:trPr>
        <w:tc>
          <w:tcPr>
            <w:tcW w:w="2405" w:type="dxa"/>
            <w:shd w:val="clear" w:color="auto" w:fill="BFBFBF" w:themeFill="background1" w:themeFillShade="BF"/>
          </w:tcPr>
          <w:p w14:paraId="477A9A3E" w14:textId="77777777" w:rsidR="00A20D94" w:rsidRPr="00C8081C" w:rsidRDefault="00A20D94" w:rsidP="00FB512F">
            <w:pPr>
              <w:jc w:val="center"/>
              <w:rPr>
                <w:rFonts w:ascii="Arial" w:hAnsi="Arial" w:cs="Arial"/>
                <w:b/>
                <w:bCs/>
              </w:rPr>
            </w:pPr>
            <w:r w:rsidRPr="00C8081C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457C195C" w14:textId="77777777" w:rsidR="00A20D94" w:rsidRPr="00C8081C" w:rsidRDefault="00A20D94" w:rsidP="00FB512F">
            <w:pPr>
              <w:jc w:val="center"/>
              <w:rPr>
                <w:rFonts w:ascii="Arial" w:hAnsi="Arial" w:cs="Arial"/>
                <w:b/>
                <w:bCs/>
              </w:rPr>
            </w:pPr>
            <w:r w:rsidRPr="00C8081C">
              <w:rPr>
                <w:rFonts w:ascii="Arial" w:hAnsi="Arial" w:cs="Arial"/>
                <w:b/>
                <w:bCs/>
              </w:rPr>
              <w:t>Cargo</w:t>
            </w:r>
          </w:p>
        </w:tc>
        <w:tc>
          <w:tcPr>
            <w:tcW w:w="2554" w:type="dxa"/>
            <w:shd w:val="clear" w:color="auto" w:fill="BFBFBF" w:themeFill="background1" w:themeFillShade="BF"/>
          </w:tcPr>
          <w:p w14:paraId="44E5BA49" w14:textId="77777777" w:rsidR="00A20D94" w:rsidRPr="00C8081C" w:rsidRDefault="00A20D94" w:rsidP="00FB512F">
            <w:pPr>
              <w:jc w:val="center"/>
              <w:rPr>
                <w:rFonts w:ascii="Arial" w:hAnsi="Arial" w:cs="Arial"/>
                <w:b/>
                <w:bCs/>
              </w:rPr>
            </w:pPr>
            <w:r w:rsidRPr="00C8081C">
              <w:rPr>
                <w:rFonts w:ascii="Arial" w:hAnsi="Arial" w:cs="Arial"/>
                <w:b/>
                <w:bCs/>
              </w:rPr>
              <w:t>Rol en el proyecto</w:t>
            </w:r>
          </w:p>
        </w:tc>
        <w:tc>
          <w:tcPr>
            <w:tcW w:w="1550" w:type="dxa"/>
            <w:shd w:val="clear" w:color="auto" w:fill="BFBFBF" w:themeFill="background1" w:themeFillShade="BF"/>
          </w:tcPr>
          <w:p w14:paraId="3C285085" w14:textId="77777777" w:rsidR="00A20D94" w:rsidRPr="00C8081C" w:rsidRDefault="00A20D94" w:rsidP="00FB512F">
            <w:pPr>
              <w:jc w:val="center"/>
              <w:rPr>
                <w:rFonts w:ascii="Arial" w:hAnsi="Arial" w:cs="Arial"/>
                <w:b/>
                <w:bCs/>
              </w:rPr>
            </w:pPr>
            <w:r w:rsidRPr="00C8081C">
              <w:rPr>
                <w:rFonts w:ascii="Arial" w:hAnsi="Arial" w:cs="Arial"/>
                <w:b/>
                <w:bCs/>
              </w:rPr>
              <w:t>Firma</w:t>
            </w:r>
          </w:p>
        </w:tc>
      </w:tr>
      <w:tr w:rsidR="00A20D94" w14:paraId="328DDD32" w14:textId="77777777" w:rsidTr="00FB512F">
        <w:trPr>
          <w:trHeight w:val="335"/>
        </w:trPr>
        <w:tc>
          <w:tcPr>
            <w:tcW w:w="2405" w:type="dxa"/>
          </w:tcPr>
          <w:p w14:paraId="02E3A263" w14:textId="77777777" w:rsidR="00A20D94" w:rsidRDefault="00A20D94" w:rsidP="00FB512F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1699" w:type="dxa"/>
          </w:tcPr>
          <w:p w14:paraId="71D9696F" w14:textId="77777777" w:rsidR="00A20D94" w:rsidRDefault="00A20D94" w:rsidP="00FB512F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2554" w:type="dxa"/>
          </w:tcPr>
          <w:p w14:paraId="3CAEAD61" w14:textId="77777777" w:rsidR="00A20D94" w:rsidRDefault="00A20D94" w:rsidP="00FB512F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1550" w:type="dxa"/>
          </w:tcPr>
          <w:p w14:paraId="143E3BEE" w14:textId="77777777" w:rsidR="00A20D94" w:rsidRDefault="00A20D94" w:rsidP="00FB512F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</w:tr>
      <w:tr w:rsidR="00A20D94" w14:paraId="66F1A5E3" w14:textId="77777777" w:rsidTr="00FB512F">
        <w:trPr>
          <w:trHeight w:val="317"/>
        </w:trPr>
        <w:tc>
          <w:tcPr>
            <w:tcW w:w="2405" w:type="dxa"/>
          </w:tcPr>
          <w:p w14:paraId="076BA8CD" w14:textId="77777777" w:rsidR="00A20D94" w:rsidRDefault="00A20D94" w:rsidP="00FB512F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1699" w:type="dxa"/>
          </w:tcPr>
          <w:p w14:paraId="48376796" w14:textId="77777777" w:rsidR="00A20D94" w:rsidRDefault="00A20D94" w:rsidP="00FB512F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2554" w:type="dxa"/>
          </w:tcPr>
          <w:p w14:paraId="108DB84B" w14:textId="77777777" w:rsidR="00A20D94" w:rsidRDefault="00A20D94" w:rsidP="00FB512F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1550" w:type="dxa"/>
          </w:tcPr>
          <w:p w14:paraId="27E3BDB6" w14:textId="77777777" w:rsidR="00A20D94" w:rsidRDefault="00A20D94" w:rsidP="00FB512F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</w:tr>
      <w:tr w:rsidR="00A20D94" w14:paraId="2B5A9B9C" w14:textId="77777777" w:rsidTr="00FB512F">
        <w:trPr>
          <w:trHeight w:val="317"/>
        </w:trPr>
        <w:tc>
          <w:tcPr>
            <w:tcW w:w="2405" w:type="dxa"/>
          </w:tcPr>
          <w:p w14:paraId="5F75ED33" w14:textId="77777777" w:rsidR="00A20D94" w:rsidRDefault="00A20D94" w:rsidP="00FB512F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1699" w:type="dxa"/>
          </w:tcPr>
          <w:p w14:paraId="4A19A168" w14:textId="77777777" w:rsidR="00A20D94" w:rsidRDefault="00A20D94" w:rsidP="00FB512F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2554" w:type="dxa"/>
          </w:tcPr>
          <w:p w14:paraId="5451F17D" w14:textId="77777777" w:rsidR="00A20D94" w:rsidRDefault="00A20D94" w:rsidP="00FB512F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1550" w:type="dxa"/>
          </w:tcPr>
          <w:p w14:paraId="66AA3906" w14:textId="77777777" w:rsidR="00A20D94" w:rsidRDefault="00A20D94" w:rsidP="00FB512F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</w:tr>
      <w:tr w:rsidR="00A20D94" w14:paraId="62288F73" w14:textId="77777777" w:rsidTr="00FB512F">
        <w:trPr>
          <w:trHeight w:val="300"/>
        </w:trPr>
        <w:tc>
          <w:tcPr>
            <w:tcW w:w="2405" w:type="dxa"/>
          </w:tcPr>
          <w:p w14:paraId="4E106FE3" w14:textId="77777777" w:rsidR="00A20D94" w:rsidRDefault="00A20D94" w:rsidP="00FB512F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1699" w:type="dxa"/>
          </w:tcPr>
          <w:p w14:paraId="67A1247D" w14:textId="77777777" w:rsidR="00A20D94" w:rsidRDefault="00A20D94" w:rsidP="00FB512F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2554" w:type="dxa"/>
          </w:tcPr>
          <w:p w14:paraId="2C01C520" w14:textId="77777777" w:rsidR="00A20D94" w:rsidRDefault="00A20D94" w:rsidP="00FB512F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  <w:tc>
          <w:tcPr>
            <w:tcW w:w="1550" w:type="dxa"/>
          </w:tcPr>
          <w:p w14:paraId="5AF41DD0" w14:textId="77777777" w:rsidR="00A20D94" w:rsidRDefault="00A20D94" w:rsidP="00FB512F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</w:rPr>
            </w:pPr>
          </w:p>
        </w:tc>
      </w:tr>
    </w:tbl>
    <w:p w14:paraId="25F9E576" w14:textId="77777777" w:rsidR="00A20D94" w:rsidRDefault="00A20D94" w:rsidP="00073A9C">
      <w:pPr>
        <w:jc w:val="both"/>
        <w:rPr>
          <w:rFonts w:ascii="Arial" w:hAnsi="Arial" w:cs="Arial"/>
          <w:i/>
          <w:iCs/>
          <w:color w:val="A6A6A6" w:themeColor="background1" w:themeShade="A6"/>
        </w:rPr>
      </w:pPr>
    </w:p>
    <w:bookmarkEnd w:id="0"/>
    <w:p w14:paraId="00222279" w14:textId="77777777" w:rsidR="00A20D94" w:rsidRDefault="00A20D94" w:rsidP="00412F5B">
      <w:pPr>
        <w:jc w:val="center"/>
        <w:rPr>
          <w:rFonts w:ascii="Arial" w:eastAsia="Calibri" w:hAnsi="Arial" w:cs="Arial"/>
          <w:b/>
          <w:lang w:val="es-ES"/>
        </w:rPr>
      </w:pPr>
    </w:p>
    <w:p w14:paraId="4C80C43C" w14:textId="6C15170C" w:rsidR="00D85BD6" w:rsidRDefault="00412F5B" w:rsidP="00412F5B">
      <w:pPr>
        <w:jc w:val="center"/>
        <w:rPr>
          <w:rFonts w:ascii="Arial" w:eastAsia="Calibri" w:hAnsi="Arial" w:cs="Arial"/>
          <w:b/>
          <w:lang w:val="es-ES"/>
        </w:rPr>
      </w:pPr>
      <w:r>
        <w:rPr>
          <w:rFonts w:ascii="Arial" w:eastAsia="Calibri" w:hAnsi="Arial" w:cs="Arial"/>
          <w:b/>
          <w:lang w:val="es-ES"/>
        </w:rPr>
        <w:t>CONTROL DE CAMBIOS</w:t>
      </w:r>
    </w:p>
    <w:p w14:paraId="54ACE02C" w14:textId="77777777" w:rsidR="00412F5B" w:rsidRPr="00412F5B" w:rsidRDefault="00412F5B" w:rsidP="00412F5B">
      <w:pPr>
        <w:jc w:val="center"/>
        <w:rPr>
          <w:rFonts w:eastAsia="Calibri"/>
          <w:b/>
          <w:lang w:val="es-ES"/>
        </w:rPr>
      </w:pPr>
    </w:p>
    <w:tbl>
      <w:tblPr>
        <w:tblW w:w="8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1"/>
        <w:gridCol w:w="1342"/>
        <w:gridCol w:w="5937"/>
      </w:tblGrid>
      <w:tr w:rsidR="00412F5B" w:rsidRPr="00412F5B" w14:paraId="5C3EFAE4" w14:textId="77777777" w:rsidTr="00412F5B">
        <w:trPr>
          <w:trHeight w:val="227"/>
        </w:trPr>
        <w:tc>
          <w:tcPr>
            <w:tcW w:w="1021" w:type="dxa"/>
            <w:shd w:val="clear" w:color="auto" w:fill="D9D9D9" w:themeFill="background1" w:themeFillShade="D9"/>
          </w:tcPr>
          <w:p w14:paraId="7C1E7EE0" w14:textId="77777777" w:rsidR="00412F5B" w:rsidRPr="00412F5B" w:rsidRDefault="00412F5B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412F5B">
              <w:rPr>
                <w:rFonts w:ascii="Arial" w:hAnsi="Arial" w:cs="Arial"/>
                <w:b/>
                <w:bCs/>
                <w:lang w:val="es-MX"/>
              </w:rPr>
              <w:t>Versión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14:paraId="38F66344" w14:textId="77777777" w:rsidR="00412F5B" w:rsidRPr="00412F5B" w:rsidRDefault="00412F5B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412F5B">
              <w:rPr>
                <w:rFonts w:ascii="Arial" w:hAnsi="Arial" w:cs="Arial"/>
                <w:b/>
                <w:bCs/>
                <w:lang w:val="es-MX"/>
              </w:rPr>
              <w:t>Fecha</w:t>
            </w:r>
          </w:p>
        </w:tc>
        <w:tc>
          <w:tcPr>
            <w:tcW w:w="6169" w:type="dxa"/>
            <w:shd w:val="clear" w:color="auto" w:fill="D9D9D9" w:themeFill="background1" w:themeFillShade="D9"/>
          </w:tcPr>
          <w:p w14:paraId="5F4B0656" w14:textId="77777777" w:rsidR="00412F5B" w:rsidRPr="00412F5B" w:rsidRDefault="00412F5B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412F5B">
              <w:rPr>
                <w:rFonts w:ascii="Arial" w:hAnsi="Arial" w:cs="Arial"/>
                <w:b/>
                <w:bCs/>
                <w:lang w:val="es-MX"/>
              </w:rPr>
              <w:t>Descripción del Cambio</w:t>
            </w:r>
          </w:p>
        </w:tc>
      </w:tr>
      <w:tr w:rsidR="00412F5B" w:rsidRPr="00412F5B" w14:paraId="1BF930B4" w14:textId="77777777" w:rsidTr="00412F5B">
        <w:trPr>
          <w:cantSplit/>
          <w:trHeight w:val="227"/>
        </w:trPr>
        <w:tc>
          <w:tcPr>
            <w:tcW w:w="1021" w:type="dxa"/>
            <w:vAlign w:val="center"/>
          </w:tcPr>
          <w:p w14:paraId="772BDB03" w14:textId="77777777" w:rsidR="00412F5B" w:rsidRPr="00412F5B" w:rsidRDefault="00412F5B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Cs/>
                <w:lang w:val="es-MX"/>
              </w:rPr>
            </w:pPr>
            <w:r w:rsidRPr="00412F5B">
              <w:rPr>
                <w:rFonts w:ascii="Arial" w:hAnsi="Arial" w:cs="Arial"/>
                <w:bCs/>
                <w:lang w:val="es-MX"/>
              </w:rPr>
              <w:t>1</w:t>
            </w:r>
          </w:p>
        </w:tc>
        <w:tc>
          <w:tcPr>
            <w:tcW w:w="1110" w:type="dxa"/>
            <w:vAlign w:val="center"/>
          </w:tcPr>
          <w:p w14:paraId="687DE84A" w14:textId="25D702FD" w:rsidR="00412F5B" w:rsidRPr="00412F5B" w:rsidRDefault="001C0356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22/04/2021</w:t>
            </w:r>
          </w:p>
        </w:tc>
        <w:tc>
          <w:tcPr>
            <w:tcW w:w="6169" w:type="dxa"/>
          </w:tcPr>
          <w:p w14:paraId="414555CB" w14:textId="77777777" w:rsidR="00412F5B" w:rsidRPr="00412F5B" w:rsidRDefault="00412F5B" w:rsidP="00180A0F">
            <w:pPr>
              <w:pStyle w:val="Encabezado"/>
              <w:tabs>
                <w:tab w:val="left" w:pos="1620"/>
              </w:tabs>
              <w:jc w:val="both"/>
              <w:rPr>
                <w:rFonts w:ascii="Arial" w:hAnsi="Arial" w:cs="Arial"/>
                <w:bCs/>
                <w:lang w:val="es-MX"/>
              </w:rPr>
            </w:pPr>
            <w:r w:rsidRPr="00412F5B">
              <w:rPr>
                <w:rFonts w:ascii="Arial" w:hAnsi="Arial" w:cs="Arial"/>
                <w:bCs/>
                <w:lang w:val="es-MX"/>
              </w:rPr>
              <w:t>Creación del Documento</w:t>
            </w:r>
          </w:p>
        </w:tc>
      </w:tr>
      <w:tr w:rsidR="00412F5B" w:rsidRPr="00412F5B" w14:paraId="61D4BBF9" w14:textId="77777777" w:rsidTr="00412F5B">
        <w:trPr>
          <w:cantSplit/>
          <w:trHeight w:val="227"/>
        </w:trPr>
        <w:tc>
          <w:tcPr>
            <w:tcW w:w="1021" w:type="dxa"/>
            <w:vAlign w:val="center"/>
          </w:tcPr>
          <w:p w14:paraId="41CE28B5" w14:textId="1DD30AD3" w:rsidR="00412F5B" w:rsidRPr="00412F5B" w:rsidRDefault="00412F5B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1110" w:type="dxa"/>
            <w:vAlign w:val="center"/>
          </w:tcPr>
          <w:p w14:paraId="1CFC6DE4" w14:textId="02E4C7D6" w:rsidR="00412F5B" w:rsidRPr="00412F5B" w:rsidRDefault="00412F5B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6169" w:type="dxa"/>
          </w:tcPr>
          <w:p w14:paraId="1B1077E8" w14:textId="6568DCA0" w:rsidR="00412F5B" w:rsidRPr="00412F5B" w:rsidRDefault="00412F5B" w:rsidP="00180A0F">
            <w:pPr>
              <w:pStyle w:val="Encabezado"/>
              <w:tabs>
                <w:tab w:val="left" w:pos="1620"/>
              </w:tabs>
              <w:jc w:val="both"/>
              <w:rPr>
                <w:rFonts w:ascii="Arial" w:hAnsi="Arial" w:cs="Arial"/>
                <w:bCs/>
                <w:lang w:val="es-MX"/>
              </w:rPr>
            </w:pPr>
          </w:p>
        </w:tc>
      </w:tr>
    </w:tbl>
    <w:p w14:paraId="1C2F0A5B" w14:textId="6B929B0A" w:rsidR="0020360D" w:rsidRDefault="0020360D" w:rsidP="00412F5B">
      <w:pPr>
        <w:tabs>
          <w:tab w:val="left" w:pos="3240"/>
        </w:tabs>
      </w:pPr>
    </w:p>
    <w:sectPr w:rsidR="0020360D" w:rsidSect="00336F11">
      <w:headerReference w:type="default" r:id="rId8"/>
      <w:footerReference w:type="default" r:id="rId9"/>
      <w:pgSz w:w="12240" w:h="15840"/>
      <w:pgMar w:top="1418" w:right="1701" w:bottom="141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1541D" w14:textId="77777777" w:rsidR="00427740" w:rsidRDefault="00427740">
      <w:r>
        <w:separator/>
      </w:r>
    </w:p>
  </w:endnote>
  <w:endnote w:type="continuationSeparator" w:id="0">
    <w:p w14:paraId="0FAFCD0C" w14:textId="77777777" w:rsidR="00427740" w:rsidRDefault="00427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559" w:type="dxa"/>
      <w:tblInd w:w="-143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8"/>
      <w:gridCol w:w="3118"/>
      <w:gridCol w:w="4253"/>
    </w:tblGrid>
    <w:tr w:rsidR="00C07042" w:rsidRPr="00131973" w14:paraId="5002B88E" w14:textId="77777777" w:rsidTr="001C0356">
      <w:trPr>
        <w:cantSplit/>
      </w:trPr>
      <w:tc>
        <w:tcPr>
          <w:tcW w:w="10559" w:type="dxa"/>
          <w:gridSpan w:val="3"/>
          <w:tcBorders>
            <w:bottom w:val="single" w:sz="4" w:space="0" w:color="auto"/>
          </w:tcBorders>
        </w:tcPr>
        <w:p w14:paraId="3595D46A" w14:textId="77777777" w:rsidR="00C07042" w:rsidRPr="00131973" w:rsidRDefault="00C07042" w:rsidP="00131973">
          <w:pPr>
            <w:tabs>
              <w:tab w:val="center" w:pos="4252"/>
              <w:tab w:val="right" w:pos="8504"/>
            </w:tabs>
            <w:jc w:val="right"/>
            <w:rPr>
              <w:rFonts w:ascii="Arial" w:hAnsi="Arial" w:cs="Arial"/>
              <w:b/>
              <w:bCs/>
              <w:sz w:val="22"/>
              <w:szCs w:val="22"/>
              <w:lang w:val="es-ES" w:eastAsia="es-ES"/>
            </w:rPr>
          </w:pP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t xml:space="preserve">Página </w:t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fldChar w:fldCharType="begin"/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instrText xml:space="preserve"> PAGE </w:instrText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fldChar w:fldCharType="separate"/>
          </w:r>
          <w:r>
            <w:rPr>
              <w:rFonts w:ascii="Arial" w:hAnsi="Arial" w:cs="Arial"/>
              <w:noProof/>
              <w:sz w:val="22"/>
              <w:szCs w:val="22"/>
              <w:lang w:val="es-ES" w:eastAsia="es-ES"/>
            </w:rPr>
            <w:t>1</w:t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fldChar w:fldCharType="end"/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t xml:space="preserve"> de </w:t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fldChar w:fldCharType="begin"/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instrText xml:space="preserve"> NUMPAGES </w:instrText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fldChar w:fldCharType="separate"/>
          </w:r>
          <w:r>
            <w:rPr>
              <w:rFonts w:ascii="Arial" w:hAnsi="Arial" w:cs="Arial"/>
              <w:noProof/>
              <w:sz w:val="22"/>
              <w:szCs w:val="22"/>
              <w:lang w:val="es-ES" w:eastAsia="es-ES"/>
            </w:rPr>
            <w:t>4</w:t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fldChar w:fldCharType="end"/>
          </w:r>
        </w:p>
      </w:tc>
    </w:tr>
    <w:tr w:rsidR="00C07042" w:rsidRPr="00131973" w14:paraId="6C3FA7FB" w14:textId="77777777" w:rsidTr="001C0356">
      <w:tc>
        <w:tcPr>
          <w:tcW w:w="3188" w:type="dxa"/>
          <w:tcBorders>
            <w:bottom w:val="single" w:sz="4" w:space="0" w:color="auto"/>
          </w:tcBorders>
        </w:tcPr>
        <w:p w14:paraId="136EF575" w14:textId="77777777" w:rsidR="00C07042" w:rsidRPr="00131973" w:rsidRDefault="00C07042" w:rsidP="00131973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lang w:val="es-ES" w:eastAsia="es-ES"/>
            </w:rPr>
          </w:pPr>
          <w:r w:rsidRPr="00131973">
            <w:rPr>
              <w:rFonts w:ascii="Arial" w:hAnsi="Arial" w:cs="Arial"/>
              <w:sz w:val="20"/>
              <w:lang w:val="es-ES" w:eastAsia="es-ES"/>
            </w:rPr>
            <w:t>Elaboro:</w:t>
          </w:r>
        </w:p>
      </w:tc>
      <w:tc>
        <w:tcPr>
          <w:tcW w:w="3118" w:type="dxa"/>
          <w:tcBorders>
            <w:bottom w:val="single" w:sz="4" w:space="0" w:color="auto"/>
          </w:tcBorders>
        </w:tcPr>
        <w:p w14:paraId="22CB4320" w14:textId="77777777" w:rsidR="00C07042" w:rsidRPr="00131973" w:rsidRDefault="00C07042" w:rsidP="00131973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lang w:val="es-ES" w:eastAsia="es-ES"/>
            </w:rPr>
          </w:pPr>
          <w:r w:rsidRPr="00131973">
            <w:rPr>
              <w:rFonts w:ascii="Arial" w:hAnsi="Arial" w:cs="Arial"/>
              <w:sz w:val="20"/>
              <w:lang w:val="es-ES" w:eastAsia="es-ES"/>
            </w:rPr>
            <w:t>Reviso:</w:t>
          </w:r>
        </w:p>
      </w:tc>
      <w:tc>
        <w:tcPr>
          <w:tcW w:w="4253" w:type="dxa"/>
          <w:tcBorders>
            <w:bottom w:val="single" w:sz="4" w:space="0" w:color="auto"/>
          </w:tcBorders>
        </w:tcPr>
        <w:p w14:paraId="6ADAF040" w14:textId="77777777" w:rsidR="00C07042" w:rsidRPr="00131973" w:rsidRDefault="00C07042" w:rsidP="00131973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lang w:val="es-ES" w:eastAsia="es-ES"/>
            </w:rPr>
          </w:pPr>
          <w:r w:rsidRPr="00131973">
            <w:rPr>
              <w:rFonts w:ascii="Arial" w:hAnsi="Arial" w:cs="Arial"/>
              <w:sz w:val="20"/>
              <w:lang w:val="es-ES" w:eastAsia="es-ES"/>
            </w:rPr>
            <w:t>Aprobó:</w:t>
          </w:r>
        </w:p>
      </w:tc>
    </w:tr>
    <w:tr w:rsidR="00C07042" w:rsidRPr="00131973" w14:paraId="43D73384" w14:textId="77777777" w:rsidTr="001C0356">
      <w:tc>
        <w:tcPr>
          <w:tcW w:w="31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11C3534" w14:textId="502AC8C4" w:rsidR="00C07042" w:rsidRPr="00131973" w:rsidRDefault="001C0356" w:rsidP="00131973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lang w:val="es-ES" w:eastAsia="es-ES"/>
            </w:rPr>
          </w:pPr>
          <w:r>
            <w:rPr>
              <w:rFonts w:ascii="Arial" w:hAnsi="Arial" w:cs="Arial"/>
              <w:sz w:val="20"/>
              <w:lang w:val="es-ES" w:eastAsia="es-ES"/>
            </w:rPr>
            <w:t>Ing. Victor Manuel Padilla Merlano</w:t>
          </w:r>
        </w:p>
      </w:tc>
      <w:tc>
        <w:tcPr>
          <w:tcW w:w="31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231F0D2" w14:textId="031B1517" w:rsidR="00C07042" w:rsidRPr="00131973" w:rsidRDefault="001C0356" w:rsidP="00131973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lang w:val="es-ES" w:eastAsia="es-ES"/>
            </w:rPr>
          </w:pPr>
          <w:r>
            <w:rPr>
              <w:rFonts w:ascii="Arial" w:hAnsi="Arial" w:cs="Arial"/>
              <w:sz w:val="20"/>
              <w:lang w:val="es-ES" w:eastAsia="es-ES"/>
            </w:rPr>
            <w:t>Ing. Victor Manuel Agudelo Ríos</w:t>
          </w:r>
        </w:p>
      </w:tc>
      <w:tc>
        <w:tcPr>
          <w:tcW w:w="425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0F07578" w14:textId="378E24EE" w:rsidR="00C07042" w:rsidRPr="00131973" w:rsidRDefault="001C0356" w:rsidP="00131973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lang w:val="es-ES" w:eastAsia="es-ES"/>
            </w:rPr>
          </w:pPr>
          <w:r>
            <w:rPr>
              <w:rFonts w:ascii="Arial" w:hAnsi="Arial" w:cs="Arial"/>
              <w:sz w:val="20"/>
              <w:lang w:val="es-ES" w:eastAsia="es-ES"/>
            </w:rPr>
            <w:t>Comité Institucional de Gestión y Desempeño</w:t>
          </w:r>
        </w:p>
      </w:tc>
    </w:tr>
  </w:tbl>
  <w:p w14:paraId="31E02E43" w14:textId="77777777" w:rsidR="00C07042" w:rsidRPr="00956784" w:rsidRDefault="00C07042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0C271" w14:textId="77777777" w:rsidR="00427740" w:rsidRDefault="00427740">
      <w:r>
        <w:separator/>
      </w:r>
    </w:p>
  </w:footnote>
  <w:footnote w:type="continuationSeparator" w:id="0">
    <w:p w14:paraId="4E5658E6" w14:textId="77777777" w:rsidR="00427740" w:rsidRDefault="00427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4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42"/>
      <w:gridCol w:w="1748"/>
      <w:gridCol w:w="1134"/>
      <w:gridCol w:w="1829"/>
      <w:gridCol w:w="2692"/>
    </w:tblGrid>
    <w:tr w:rsidR="00655EE8" w14:paraId="6500EF5E" w14:textId="77777777" w:rsidTr="001C0356">
      <w:trPr>
        <w:cantSplit/>
        <w:trHeight w:val="697"/>
        <w:jc w:val="center"/>
      </w:trPr>
      <w:tc>
        <w:tcPr>
          <w:tcW w:w="2642" w:type="dxa"/>
          <w:vMerge w:val="restart"/>
        </w:tcPr>
        <w:p w14:paraId="08B68763" w14:textId="2359F0EF" w:rsidR="00655EE8" w:rsidRDefault="00655EE8" w:rsidP="00655EE8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0956E848" wp14:editId="25114A3E">
                <wp:simplePos x="0" y="0"/>
                <wp:positionH relativeFrom="column">
                  <wp:posOffset>-1270</wp:posOffset>
                </wp:positionH>
                <wp:positionV relativeFrom="paragraph">
                  <wp:posOffset>46355</wp:posOffset>
                </wp:positionV>
                <wp:extent cx="1588770" cy="1445260"/>
                <wp:effectExtent l="0" t="0" r="0" b="2540"/>
                <wp:wrapSquare wrapText="bothSides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877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11" w:type="dxa"/>
          <w:gridSpan w:val="3"/>
          <w:vAlign w:val="center"/>
        </w:tcPr>
        <w:p w14:paraId="5D748634" w14:textId="2817AC9D" w:rsidR="00655EE8" w:rsidRDefault="00CC4F14" w:rsidP="00655EE8">
          <w:pPr>
            <w:pStyle w:val="Encabezado"/>
            <w:jc w:val="center"/>
            <w:rPr>
              <w:rFonts w:ascii="Arial" w:hAnsi="Arial" w:cs="Arial"/>
              <w:b/>
              <w:bCs/>
              <w:sz w:val="28"/>
            </w:rPr>
          </w:pPr>
          <w:r>
            <w:rPr>
              <w:rFonts w:ascii="Arial" w:hAnsi="Arial" w:cs="Arial"/>
              <w:b/>
              <w:bCs/>
              <w:sz w:val="28"/>
            </w:rPr>
            <w:t>FORMATO</w:t>
          </w:r>
        </w:p>
      </w:tc>
      <w:tc>
        <w:tcPr>
          <w:tcW w:w="2692" w:type="dxa"/>
          <w:vMerge w:val="restart"/>
        </w:tcPr>
        <w:p w14:paraId="5A4D5D4B" w14:textId="62B0F916" w:rsidR="00655EE8" w:rsidRDefault="00655EE8" w:rsidP="00655EE8">
          <w:pPr>
            <w:pStyle w:val="Encabezado"/>
            <w:jc w:val="center"/>
          </w:pPr>
          <w:r w:rsidRPr="001C001E">
            <w:rPr>
              <w:noProof/>
            </w:rPr>
            <w:drawing>
              <wp:inline distT="0" distB="0" distL="0" distR="0" wp14:anchorId="6619D969" wp14:editId="495F28E7">
                <wp:extent cx="1600200" cy="161925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55EE8" w14:paraId="562299CE" w14:textId="77777777" w:rsidTr="001C0356">
      <w:trPr>
        <w:cantSplit/>
        <w:trHeight w:val="1274"/>
        <w:jc w:val="center"/>
      </w:trPr>
      <w:tc>
        <w:tcPr>
          <w:tcW w:w="2642" w:type="dxa"/>
          <w:vMerge/>
        </w:tcPr>
        <w:p w14:paraId="6FEBE347" w14:textId="77777777" w:rsidR="00655EE8" w:rsidRDefault="00655EE8" w:rsidP="00655EE8">
          <w:pPr>
            <w:pStyle w:val="Encabezado"/>
          </w:pPr>
        </w:p>
      </w:tc>
      <w:tc>
        <w:tcPr>
          <w:tcW w:w="4711" w:type="dxa"/>
          <w:gridSpan w:val="3"/>
          <w:vAlign w:val="center"/>
        </w:tcPr>
        <w:p w14:paraId="477B1DD8" w14:textId="1797F0B5" w:rsidR="00655EE8" w:rsidRDefault="00153B76" w:rsidP="00655EE8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bCs/>
              <w:sz w:val="28"/>
            </w:rPr>
          </w:pPr>
          <w:r>
            <w:rPr>
              <w:rFonts w:ascii="Arial" w:hAnsi="Arial" w:cs="Arial"/>
              <w:b/>
            </w:rPr>
            <w:t>INFORME DE AVANCES DE PROYECTO</w:t>
          </w:r>
        </w:p>
      </w:tc>
      <w:tc>
        <w:tcPr>
          <w:tcW w:w="2692" w:type="dxa"/>
          <w:vMerge/>
        </w:tcPr>
        <w:p w14:paraId="5934B578" w14:textId="77777777" w:rsidR="00655EE8" w:rsidRDefault="00655EE8" w:rsidP="00655EE8">
          <w:pPr>
            <w:pStyle w:val="Encabezado"/>
          </w:pPr>
        </w:p>
      </w:tc>
    </w:tr>
    <w:tr w:rsidR="00655EE8" w14:paraId="3CEAD72D" w14:textId="77777777" w:rsidTr="001C0356">
      <w:trPr>
        <w:cantSplit/>
        <w:trHeight w:val="426"/>
        <w:jc w:val="center"/>
      </w:trPr>
      <w:tc>
        <w:tcPr>
          <w:tcW w:w="2642" w:type="dxa"/>
          <w:vMerge/>
        </w:tcPr>
        <w:p w14:paraId="08734C2E" w14:textId="77777777" w:rsidR="00655EE8" w:rsidRDefault="00655EE8" w:rsidP="00655EE8">
          <w:pPr>
            <w:pStyle w:val="Encabezado"/>
          </w:pPr>
        </w:p>
      </w:tc>
      <w:tc>
        <w:tcPr>
          <w:tcW w:w="1748" w:type="dxa"/>
          <w:vAlign w:val="center"/>
        </w:tcPr>
        <w:p w14:paraId="4A3E3A1B" w14:textId="4BF90E01" w:rsidR="00655EE8" w:rsidRPr="00625E12" w:rsidRDefault="00655EE8" w:rsidP="00655EE8">
          <w:pPr>
            <w:pStyle w:val="Encabezado"/>
            <w:jc w:val="center"/>
            <w:rPr>
              <w:ins w:id="1" w:author="JOSE IGNACIO M" w:date="2020-11-16T10:28:00Z"/>
              <w:rFonts w:ascii="Arial" w:hAnsi="Arial" w:cs="Arial"/>
              <w:b/>
              <w:sz w:val="18"/>
              <w:szCs w:val="16"/>
              <w:lang w:val="es-MX"/>
            </w:rPr>
          </w:pPr>
          <w:r w:rsidRPr="00625E12">
            <w:rPr>
              <w:rFonts w:ascii="Arial" w:hAnsi="Arial" w:cs="Arial"/>
              <w:b/>
              <w:sz w:val="18"/>
              <w:szCs w:val="16"/>
              <w:lang w:val="es-MX"/>
            </w:rPr>
            <w:t xml:space="preserve">Código: </w:t>
          </w:r>
          <w:r w:rsidR="001C0356">
            <w:rPr>
              <w:rFonts w:ascii="Arial" w:hAnsi="Arial" w:cs="Arial"/>
              <w:b/>
              <w:sz w:val="18"/>
              <w:szCs w:val="16"/>
              <w:lang w:val="es-MX"/>
            </w:rPr>
            <w:t>GM-FT-17</w:t>
          </w:r>
        </w:p>
        <w:p w14:paraId="5047FCE4" w14:textId="3971C041" w:rsidR="00655EE8" w:rsidRPr="0026066E" w:rsidRDefault="00655EE8" w:rsidP="00655EE8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</w:p>
      </w:tc>
      <w:tc>
        <w:tcPr>
          <w:tcW w:w="1134" w:type="dxa"/>
          <w:vAlign w:val="center"/>
        </w:tcPr>
        <w:p w14:paraId="74BDA3EC" w14:textId="11F5D7D4" w:rsidR="00655EE8" w:rsidRPr="00625E12" w:rsidRDefault="00655EE8" w:rsidP="00655EE8">
          <w:pPr>
            <w:pStyle w:val="Encabezado"/>
            <w:jc w:val="center"/>
            <w:rPr>
              <w:ins w:id="2" w:author="JOSE IGNACIO M" w:date="2020-11-16T10:28:00Z"/>
              <w:rFonts w:ascii="Arial" w:hAnsi="Arial" w:cs="Arial"/>
              <w:b/>
              <w:sz w:val="18"/>
            </w:rPr>
          </w:pPr>
          <w:r w:rsidRPr="00625E12">
            <w:rPr>
              <w:rFonts w:ascii="Arial" w:hAnsi="Arial" w:cs="Arial"/>
              <w:b/>
              <w:sz w:val="18"/>
            </w:rPr>
            <w:t>Versión:</w:t>
          </w:r>
          <w:r w:rsidR="001C0356">
            <w:rPr>
              <w:rFonts w:ascii="Arial" w:hAnsi="Arial" w:cs="Arial"/>
              <w:b/>
              <w:sz w:val="18"/>
            </w:rPr>
            <w:t xml:space="preserve"> 1</w:t>
          </w:r>
          <w:r w:rsidRPr="00625E12">
            <w:rPr>
              <w:rFonts w:ascii="Arial" w:hAnsi="Arial" w:cs="Arial"/>
              <w:b/>
              <w:sz w:val="18"/>
            </w:rPr>
            <w:t xml:space="preserve"> </w:t>
          </w:r>
        </w:p>
        <w:p w14:paraId="2A46808F" w14:textId="5BE952BB" w:rsidR="00655EE8" w:rsidRDefault="00655EE8" w:rsidP="00655EE8">
          <w:pPr>
            <w:pStyle w:val="Encabezado"/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1829" w:type="dxa"/>
          <w:vAlign w:val="center"/>
        </w:tcPr>
        <w:p w14:paraId="72EF6027" w14:textId="34E43595" w:rsidR="00655EE8" w:rsidRDefault="00655EE8" w:rsidP="00655EE8">
          <w:pPr>
            <w:pStyle w:val="Encabezado"/>
            <w:jc w:val="center"/>
            <w:rPr>
              <w:rFonts w:ascii="Arial" w:hAnsi="Arial" w:cs="Arial"/>
              <w:b/>
              <w:sz w:val="18"/>
            </w:rPr>
          </w:pPr>
          <w:r w:rsidRPr="00625E12">
            <w:rPr>
              <w:rFonts w:ascii="Arial" w:hAnsi="Arial" w:cs="Arial"/>
              <w:b/>
              <w:sz w:val="18"/>
            </w:rPr>
            <w:t>Fecha:</w:t>
          </w:r>
          <w:r w:rsidR="001C0356">
            <w:rPr>
              <w:rFonts w:ascii="Arial" w:hAnsi="Arial" w:cs="Arial"/>
              <w:b/>
              <w:sz w:val="18"/>
            </w:rPr>
            <w:t xml:space="preserve"> 22/04/2021</w:t>
          </w:r>
        </w:p>
        <w:p w14:paraId="6DBEB01C" w14:textId="22E2D418" w:rsidR="00655EE8" w:rsidRDefault="00655EE8" w:rsidP="00655EE8">
          <w:pPr>
            <w:pStyle w:val="Encabezado"/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2692" w:type="dxa"/>
          <w:vMerge/>
        </w:tcPr>
        <w:p w14:paraId="47770AEC" w14:textId="77777777" w:rsidR="00655EE8" w:rsidRDefault="00655EE8" w:rsidP="00655EE8">
          <w:pPr>
            <w:pStyle w:val="Encabezado"/>
          </w:pPr>
        </w:p>
      </w:tc>
    </w:tr>
  </w:tbl>
  <w:p w14:paraId="25601BDC" w14:textId="77777777" w:rsidR="00C07042" w:rsidRDefault="00C07042" w:rsidP="00655EE8">
    <w:pPr>
      <w:ind w:left="360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71B82"/>
    <w:multiLevelType w:val="hybridMultilevel"/>
    <w:tmpl w:val="ECD42DC6"/>
    <w:lvl w:ilvl="0" w:tplc="C3FAF29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D0764"/>
    <w:multiLevelType w:val="hybridMultilevel"/>
    <w:tmpl w:val="80D6202A"/>
    <w:lvl w:ilvl="0" w:tplc="62C6A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5523B"/>
    <w:multiLevelType w:val="multilevel"/>
    <w:tmpl w:val="E5D49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upp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CEF39E7"/>
    <w:multiLevelType w:val="hybridMultilevel"/>
    <w:tmpl w:val="D152B0DC"/>
    <w:lvl w:ilvl="0" w:tplc="62C6A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63"/>
    <w:rsid w:val="000077F7"/>
    <w:rsid w:val="00012E70"/>
    <w:rsid w:val="00012EC5"/>
    <w:rsid w:val="000147D9"/>
    <w:rsid w:val="000150BF"/>
    <w:rsid w:val="00015AE1"/>
    <w:rsid w:val="00024AD2"/>
    <w:rsid w:val="00025AE9"/>
    <w:rsid w:val="00041307"/>
    <w:rsid w:val="000435D1"/>
    <w:rsid w:val="000468E7"/>
    <w:rsid w:val="000619E5"/>
    <w:rsid w:val="0006515A"/>
    <w:rsid w:val="0006647D"/>
    <w:rsid w:val="00072A5B"/>
    <w:rsid w:val="00073A9C"/>
    <w:rsid w:val="00074E41"/>
    <w:rsid w:val="000A0431"/>
    <w:rsid w:val="000A7A0B"/>
    <w:rsid w:val="000C1AF9"/>
    <w:rsid w:val="000F2CDF"/>
    <w:rsid w:val="00101566"/>
    <w:rsid w:val="001260B8"/>
    <w:rsid w:val="001305CD"/>
    <w:rsid w:val="00131973"/>
    <w:rsid w:val="00133DF4"/>
    <w:rsid w:val="00137847"/>
    <w:rsid w:val="00153B76"/>
    <w:rsid w:val="00157F85"/>
    <w:rsid w:val="00163CF2"/>
    <w:rsid w:val="001755FE"/>
    <w:rsid w:val="0019352D"/>
    <w:rsid w:val="001A40C3"/>
    <w:rsid w:val="001B3AD0"/>
    <w:rsid w:val="001B7FFC"/>
    <w:rsid w:val="001C0356"/>
    <w:rsid w:val="001C6630"/>
    <w:rsid w:val="001D07E0"/>
    <w:rsid w:val="001E2176"/>
    <w:rsid w:val="001E268F"/>
    <w:rsid w:val="001E29F8"/>
    <w:rsid w:val="001E586F"/>
    <w:rsid w:val="0020360D"/>
    <w:rsid w:val="002039A2"/>
    <w:rsid w:val="002057CE"/>
    <w:rsid w:val="002068DC"/>
    <w:rsid w:val="00212D1D"/>
    <w:rsid w:val="002131C3"/>
    <w:rsid w:val="00213E5B"/>
    <w:rsid w:val="002145CA"/>
    <w:rsid w:val="002177FA"/>
    <w:rsid w:val="0023240C"/>
    <w:rsid w:val="0024515E"/>
    <w:rsid w:val="00253068"/>
    <w:rsid w:val="002743EF"/>
    <w:rsid w:val="00275137"/>
    <w:rsid w:val="00275236"/>
    <w:rsid w:val="00293954"/>
    <w:rsid w:val="00295146"/>
    <w:rsid w:val="0029698D"/>
    <w:rsid w:val="00296D2B"/>
    <w:rsid w:val="002A1627"/>
    <w:rsid w:val="002B3CB4"/>
    <w:rsid w:val="002B5794"/>
    <w:rsid w:val="002B6633"/>
    <w:rsid w:val="002B66AE"/>
    <w:rsid w:val="002B79B1"/>
    <w:rsid w:val="002C7E7B"/>
    <w:rsid w:val="002D406B"/>
    <w:rsid w:val="002D6CF4"/>
    <w:rsid w:val="003042FD"/>
    <w:rsid w:val="00307921"/>
    <w:rsid w:val="003143ED"/>
    <w:rsid w:val="00322840"/>
    <w:rsid w:val="0033394C"/>
    <w:rsid w:val="0033443B"/>
    <w:rsid w:val="00336F11"/>
    <w:rsid w:val="00340A3D"/>
    <w:rsid w:val="003413BC"/>
    <w:rsid w:val="00342C89"/>
    <w:rsid w:val="00344AA9"/>
    <w:rsid w:val="00346AA1"/>
    <w:rsid w:val="00350485"/>
    <w:rsid w:val="00350B36"/>
    <w:rsid w:val="0035135A"/>
    <w:rsid w:val="003518F2"/>
    <w:rsid w:val="00352271"/>
    <w:rsid w:val="00360F4C"/>
    <w:rsid w:val="0038524A"/>
    <w:rsid w:val="00385839"/>
    <w:rsid w:val="00391D76"/>
    <w:rsid w:val="003A26E3"/>
    <w:rsid w:val="003A3CDC"/>
    <w:rsid w:val="003B3AFF"/>
    <w:rsid w:val="003B4324"/>
    <w:rsid w:val="003B4CCB"/>
    <w:rsid w:val="003C0133"/>
    <w:rsid w:val="003C1467"/>
    <w:rsid w:val="003C7F22"/>
    <w:rsid w:val="003D0DD2"/>
    <w:rsid w:val="003D1D15"/>
    <w:rsid w:val="003D74AA"/>
    <w:rsid w:val="003E5541"/>
    <w:rsid w:val="003E68F4"/>
    <w:rsid w:val="00411C21"/>
    <w:rsid w:val="00412F5B"/>
    <w:rsid w:val="00415EA2"/>
    <w:rsid w:val="00422827"/>
    <w:rsid w:val="004251A4"/>
    <w:rsid w:val="00427740"/>
    <w:rsid w:val="0043592E"/>
    <w:rsid w:val="00443B52"/>
    <w:rsid w:val="00446339"/>
    <w:rsid w:val="00452279"/>
    <w:rsid w:val="00455534"/>
    <w:rsid w:val="004670C6"/>
    <w:rsid w:val="00472A78"/>
    <w:rsid w:val="00477396"/>
    <w:rsid w:val="00477801"/>
    <w:rsid w:val="0048369C"/>
    <w:rsid w:val="00496BEA"/>
    <w:rsid w:val="004A054F"/>
    <w:rsid w:val="004A425D"/>
    <w:rsid w:val="004A70FD"/>
    <w:rsid w:val="004B05A1"/>
    <w:rsid w:val="004B0A2B"/>
    <w:rsid w:val="004B13D3"/>
    <w:rsid w:val="004B6900"/>
    <w:rsid w:val="004B6F94"/>
    <w:rsid w:val="004C0EB6"/>
    <w:rsid w:val="004C37C3"/>
    <w:rsid w:val="004D465E"/>
    <w:rsid w:val="004D75F6"/>
    <w:rsid w:val="004E5C56"/>
    <w:rsid w:val="004F09D9"/>
    <w:rsid w:val="004F217B"/>
    <w:rsid w:val="004F5396"/>
    <w:rsid w:val="0050296B"/>
    <w:rsid w:val="00507317"/>
    <w:rsid w:val="00515627"/>
    <w:rsid w:val="005160AF"/>
    <w:rsid w:val="00521498"/>
    <w:rsid w:val="00525357"/>
    <w:rsid w:val="005325DD"/>
    <w:rsid w:val="00532616"/>
    <w:rsid w:val="0053389E"/>
    <w:rsid w:val="00540D30"/>
    <w:rsid w:val="00541071"/>
    <w:rsid w:val="00545FC3"/>
    <w:rsid w:val="00546DA4"/>
    <w:rsid w:val="00562107"/>
    <w:rsid w:val="005645FE"/>
    <w:rsid w:val="00567E4A"/>
    <w:rsid w:val="00571A9A"/>
    <w:rsid w:val="00572382"/>
    <w:rsid w:val="00581E4E"/>
    <w:rsid w:val="005832CD"/>
    <w:rsid w:val="005867D9"/>
    <w:rsid w:val="00590169"/>
    <w:rsid w:val="0059152C"/>
    <w:rsid w:val="00592D3D"/>
    <w:rsid w:val="00594217"/>
    <w:rsid w:val="005969E1"/>
    <w:rsid w:val="005973AC"/>
    <w:rsid w:val="005A1B37"/>
    <w:rsid w:val="005D0C8C"/>
    <w:rsid w:val="005D6165"/>
    <w:rsid w:val="005E0FF2"/>
    <w:rsid w:val="005E1C11"/>
    <w:rsid w:val="005E32EB"/>
    <w:rsid w:val="005E3CE5"/>
    <w:rsid w:val="005E667E"/>
    <w:rsid w:val="005F27F8"/>
    <w:rsid w:val="005F4E5D"/>
    <w:rsid w:val="00604E60"/>
    <w:rsid w:val="006074D6"/>
    <w:rsid w:val="00612A6E"/>
    <w:rsid w:val="00625FC0"/>
    <w:rsid w:val="006359D9"/>
    <w:rsid w:val="006514D7"/>
    <w:rsid w:val="00655EE8"/>
    <w:rsid w:val="00656921"/>
    <w:rsid w:val="0065703C"/>
    <w:rsid w:val="006604F7"/>
    <w:rsid w:val="00661F93"/>
    <w:rsid w:val="00662708"/>
    <w:rsid w:val="0066592C"/>
    <w:rsid w:val="0067396F"/>
    <w:rsid w:val="0067448B"/>
    <w:rsid w:val="006827E3"/>
    <w:rsid w:val="0069316A"/>
    <w:rsid w:val="00693E1D"/>
    <w:rsid w:val="006B21D3"/>
    <w:rsid w:val="006B654D"/>
    <w:rsid w:val="006C2FC9"/>
    <w:rsid w:val="006C74C1"/>
    <w:rsid w:val="006D65FA"/>
    <w:rsid w:val="006E0EC8"/>
    <w:rsid w:val="006E392F"/>
    <w:rsid w:val="006E49C6"/>
    <w:rsid w:val="007113C3"/>
    <w:rsid w:val="00714D1E"/>
    <w:rsid w:val="00735128"/>
    <w:rsid w:val="00741576"/>
    <w:rsid w:val="007427FB"/>
    <w:rsid w:val="007430C2"/>
    <w:rsid w:val="0074627C"/>
    <w:rsid w:val="007537E3"/>
    <w:rsid w:val="0076448A"/>
    <w:rsid w:val="0079145F"/>
    <w:rsid w:val="007A4638"/>
    <w:rsid w:val="007B5491"/>
    <w:rsid w:val="007B6635"/>
    <w:rsid w:val="007C3772"/>
    <w:rsid w:val="007D4C51"/>
    <w:rsid w:val="007D649F"/>
    <w:rsid w:val="007D6E1D"/>
    <w:rsid w:val="007F007C"/>
    <w:rsid w:val="007F15C7"/>
    <w:rsid w:val="00803A5F"/>
    <w:rsid w:val="00811715"/>
    <w:rsid w:val="0081267A"/>
    <w:rsid w:val="00820CEF"/>
    <w:rsid w:val="00821D9B"/>
    <w:rsid w:val="00830CBE"/>
    <w:rsid w:val="00832566"/>
    <w:rsid w:val="00850FF5"/>
    <w:rsid w:val="00851853"/>
    <w:rsid w:val="00864990"/>
    <w:rsid w:val="008826F5"/>
    <w:rsid w:val="00890FE4"/>
    <w:rsid w:val="00895174"/>
    <w:rsid w:val="00896046"/>
    <w:rsid w:val="008A1807"/>
    <w:rsid w:val="008A7E2C"/>
    <w:rsid w:val="008B38FD"/>
    <w:rsid w:val="008B4657"/>
    <w:rsid w:val="008B7C3E"/>
    <w:rsid w:val="008C2E0A"/>
    <w:rsid w:val="008D22F3"/>
    <w:rsid w:val="008D68DE"/>
    <w:rsid w:val="008E0B63"/>
    <w:rsid w:val="008F05B0"/>
    <w:rsid w:val="008F2D46"/>
    <w:rsid w:val="00902D35"/>
    <w:rsid w:val="0090474A"/>
    <w:rsid w:val="00916EBE"/>
    <w:rsid w:val="00932542"/>
    <w:rsid w:val="009424AE"/>
    <w:rsid w:val="00956784"/>
    <w:rsid w:val="009735DC"/>
    <w:rsid w:val="009809CF"/>
    <w:rsid w:val="0099018C"/>
    <w:rsid w:val="00991182"/>
    <w:rsid w:val="009950C0"/>
    <w:rsid w:val="009B24B6"/>
    <w:rsid w:val="009D2018"/>
    <w:rsid w:val="009D54CD"/>
    <w:rsid w:val="009E01F5"/>
    <w:rsid w:val="009E0801"/>
    <w:rsid w:val="009E1F01"/>
    <w:rsid w:val="009E46D0"/>
    <w:rsid w:val="009F1036"/>
    <w:rsid w:val="00A06109"/>
    <w:rsid w:val="00A101EA"/>
    <w:rsid w:val="00A10C19"/>
    <w:rsid w:val="00A126FA"/>
    <w:rsid w:val="00A20D94"/>
    <w:rsid w:val="00A2558F"/>
    <w:rsid w:val="00A34883"/>
    <w:rsid w:val="00A35653"/>
    <w:rsid w:val="00A357B8"/>
    <w:rsid w:val="00A36974"/>
    <w:rsid w:val="00A4366B"/>
    <w:rsid w:val="00A44C7D"/>
    <w:rsid w:val="00A46251"/>
    <w:rsid w:val="00A47FD4"/>
    <w:rsid w:val="00A50ED9"/>
    <w:rsid w:val="00A52EFE"/>
    <w:rsid w:val="00A5526F"/>
    <w:rsid w:val="00A55453"/>
    <w:rsid w:val="00A567D8"/>
    <w:rsid w:val="00A5751C"/>
    <w:rsid w:val="00A60C40"/>
    <w:rsid w:val="00A71FD6"/>
    <w:rsid w:val="00A72859"/>
    <w:rsid w:val="00A76D96"/>
    <w:rsid w:val="00A83039"/>
    <w:rsid w:val="00A94DA7"/>
    <w:rsid w:val="00A94DDD"/>
    <w:rsid w:val="00A95266"/>
    <w:rsid w:val="00A962EE"/>
    <w:rsid w:val="00AA7EB3"/>
    <w:rsid w:val="00AB0931"/>
    <w:rsid w:val="00AB4B9D"/>
    <w:rsid w:val="00AB5F69"/>
    <w:rsid w:val="00AC0C15"/>
    <w:rsid w:val="00AC7826"/>
    <w:rsid w:val="00AD2CF8"/>
    <w:rsid w:val="00AD774E"/>
    <w:rsid w:val="00AE039D"/>
    <w:rsid w:val="00AE3D96"/>
    <w:rsid w:val="00AF03A2"/>
    <w:rsid w:val="00AF7A40"/>
    <w:rsid w:val="00B1023E"/>
    <w:rsid w:val="00B11848"/>
    <w:rsid w:val="00B14A04"/>
    <w:rsid w:val="00B34C16"/>
    <w:rsid w:val="00B47DB9"/>
    <w:rsid w:val="00B510FA"/>
    <w:rsid w:val="00B518DD"/>
    <w:rsid w:val="00B62F66"/>
    <w:rsid w:val="00B858E0"/>
    <w:rsid w:val="00B91EE5"/>
    <w:rsid w:val="00B9224A"/>
    <w:rsid w:val="00B969AA"/>
    <w:rsid w:val="00BA5967"/>
    <w:rsid w:val="00BB3F89"/>
    <w:rsid w:val="00BB6B09"/>
    <w:rsid w:val="00BD66F3"/>
    <w:rsid w:val="00BD7E64"/>
    <w:rsid w:val="00BF3804"/>
    <w:rsid w:val="00C07042"/>
    <w:rsid w:val="00C122BD"/>
    <w:rsid w:val="00C13A55"/>
    <w:rsid w:val="00C3553B"/>
    <w:rsid w:val="00C45FBE"/>
    <w:rsid w:val="00C46A46"/>
    <w:rsid w:val="00C478AD"/>
    <w:rsid w:val="00C55731"/>
    <w:rsid w:val="00C71493"/>
    <w:rsid w:val="00C720C6"/>
    <w:rsid w:val="00C72456"/>
    <w:rsid w:val="00C94593"/>
    <w:rsid w:val="00C950E6"/>
    <w:rsid w:val="00C96169"/>
    <w:rsid w:val="00C96739"/>
    <w:rsid w:val="00CA62D5"/>
    <w:rsid w:val="00CB5A19"/>
    <w:rsid w:val="00CC4F14"/>
    <w:rsid w:val="00CD42CA"/>
    <w:rsid w:val="00CD7A26"/>
    <w:rsid w:val="00CF7CC3"/>
    <w:rsid w:val="00D1626D"/>
    <w:rsid w:val="00D17C52"/>
    <w:rsid w:val="00D20B6E"/>
    <w:rsid w:val="00D23896"/>
    <w:rsid w:val="00D249CD"/>
    <w:rsid w:val="00D25490"/>
    <w:rsid w:val="00D304AC"/>
    <w:rsid w:val="00D34040"/>
    <w:rsid w:val="00D50765"/>
    <w:rsid w:val="00D6075E"/>
    <w:rsid w:val="00D6249E"/>
    <w:rsid w:val="00D6463C"/>
    <w:rsid w:val="00D657D3"/>
    <w:rsid w:val="00D70F0D"/>
    <w:rsid w:val="00D72B57"/>
    <w:rsid w:val="00D845A4"/>
    <w:rsid w:val="00D85BD6"/>
    <w:rsid w:val="00D87567"/>
    <w:rsid w:val="00D87C94"/>
    <w:rsid w:val="00D95676"/>
    <w:rsid w:val="00DA3E85"/>
    <w:rsid w:val="00DA5928"/>
    <w:rsid w:val="00DA6062"/>
    <w:rsid w:val="00DB2390"/>
    <w:rsid w:val="00DB58F8"/>
    <w:rsid w:val="00DC0A84"/>
    <w:rsid w:val="00DC19CB"/>
    <w:rsid w:val="00DF1C04"/>
    <w:rsid w:val="00DF2F43"/>
    <w:rsid w:val="00DF47F7"/>
    <w:rsid w:val="00DF728C"/>
    <w:rsid w:val="00E01532"/>
    <w:rsid w:val="00E0242F"/>
    <w:rsid w:val="00E14EF3"/>
    <w:rsid w:val="00E16118"/>
    <w:rsid w:val="00E2264E"/>
    <w:rsid w:val="00E228C4"/>
    <w:rsid w:val="00E4023D"/>
    <w:rsid w:val="00E421DD"/>
    <w:rsid w:val="00E51BA7"/>
    <w:rsid w:val="00E545C6"/>
    <w:rsid w:val="00E566FD"/>
    <w:rsid w:val="00E61FBC"/>
    <w:rsid w:val="00E723C3"/>
    <w:rsid w:val="00E7298B"/>
    <w:rsid w:val="00E76560"/>
    <w:rsid w:val="00E81125"/>
    <w:rsid w:val="00E81C61"/>
    <w:rsid w:val="00E8301C"/>
    <w:rsid w:val="00E931C3"/>
    <w:rsid w:val="00E9733D"/>
    <w:rsid w:val="00EA574B"/>
    <w:rsid w:val="00EC2D81"/>
    <w:rsid w:val="00EC47D3"/>
    <w:rsid w:val="00EC6B17"/>
    <w:rsid w:val="00ED00B6"/>
    <w:rsid w:val="00ED1714"/>
    <w:rsid w:val="00ED200D"/>
    <w:rsid w:val="00ED52C0"/>
    <w:rsid w:val="00ED797C"/>
    <w:rsid w:val="00EE1D51"/>
    <w:rsid w:val="00EE28F2"/>
    <w:rsid w:val="00EE4692"/>
    <w:rsid w:val="00EF303D"/>
    <w:rsid w:val="00EF4D2E"/>
    <w:rsid w:val="00EF5141"/>
    <w:rsid w:val="00EF6B97"/>
    <w:rsid w:val="00F003F4"/>
    <w:rsid w:val="00F0055D"/>
    <w:rsid w:val="00F11530"/>
    <w:rsid w:val="00F16802"/>
    <w:rsid w:val="00F172ED"/>
    <w:rsid w:val="00F202FA"/>
    <w:rsid w:val="00F2047D"/>
    <w:rsid w:val="00F21CE7"/>
    <w:rsid w:val="00F30292"/>
    <w:rsid w:val="00F306A0"/>
    <w:rsid w:val="00F31C3F"/>
    <w:rsid w:val="00F365C4"/>
    <w:rsid w:val="00F410B9"/>
    <w:rsid w:val="00F41FBE"/>
    <w:rsid w:val="00F438AF"/>
    <w:rsid w:val="00F46C7E"/>
    <w:rsid w:val="00F5415B"/>
    <w:rsid w:val="00F559AE"/>
    <w:rsid w:val="00F6046C"/>
    <w:rsid w:val="00F62649"/>
    <w:rsid w:val="00F6524E"/>
    <w:rsid w:val="00F67BBE"/>
    <w:rsid w:val="00F71948"/>
    <w:rsid w:val="00F74532"/>
    <w:rsid w:val="00F75A91"/>
    <w:rsid w:val="00F81008"/>
    <w:rsid w:val="00F86368"/>
    <w:rsid w:val="00F873E3"/>
    <w:rsid w:val="00FA08CA"/>
    <w:rsid w:val="00FB3EDC"/>
    <w:rsid w:val="00FB788F"/>
    <w:rsid w:val="00FC1D95"/>
    <w:rsid w:val="00FC4FBC"/>
    <w:rsid w:val="00FD7E69"/>
    <w:rsid w:val="00FE51B2"/>
    <w:rsid w:val="00FF1DF4"/>
    <w:rsid w:val="00FF51BB"/>
    <w:rsid w:val="00FF7C1A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0D2A6D"/>
  <w15:chartTrackingRefBased/>
  <w15:docId w15:val="{E5B9EC10-68E4-46FA-B19F-B7BE11C0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40C"/>
    <w:rPr>
      <w:rFonts w:ascii="Tahoma" w:hAnsi="Tahoma"/>
      <w:sz w:val="24"/>
      <w:lang w:val="es-CO" w:eastAsia="en-US"/>
    </w:rPr>
  </w:style>
  <w:style w:type="paragraph" w:styleId="Ttulo1">
    <w:name w:val="heading 1"/>
    <w:basedOn w:val="Normal"/>
    <w:next w:val="Normal"/>
    <w:qFormat/>
    <w:rsid w:val="00C07042"/>
    <w:pPr>
      <w:keepNext/>
      <w:spacing w:before="240" w:after="60"/>
      <w:outlineLvl w:val="0"/>
    </w:pPr>
    <w:rPr>
      <w:rFonts w:ascii="Arial" w:hAnsi="Arial" w:cs="Arial"/>
      <w:b/>
      <w:bCs/>
      <w:kern w:val="32"/>
      <w:szCs w:val="24"/>
    </w:rPr>
  </w:style>
  <w:style w:type="paragraph" w:styleId="Ttulo2">
    <w:name w:val="heading 2"/>
    <w:basedOn w:val="Normal"/>
    <w:next w:val="Normal"/>
    <w:link w:val="Ttulo2Car"/>
    <w:qFormat/>
    <w:rsid w:val="00015AE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015AE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92D3D"/>
    <w:pPr>
      <w:keepNext/>
      <w:jc w:val="both"/>
      <w:outlineLvl w:val="3"/>
    </w:pPr>
    <w:rPr>
      <w:b/>
      <w:lang w:val="es-ES" w:eastAsia="es-ES"/>
    </w:rPr>
  </w:style>
  <w:style w:type="paragraph" w:styleId="Ttulo5">
    <w:name w:val="heading 5"/>
    <w:basedOn w:val="Normal"/>
    <w:next w:val="Normal"/>
    <w:qFormat/>
    <w:rsid w:val="004F217B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8E0B63"/>
    <w:pPr>
      <w:spacing w:line="360" w:lineRule="auto"/>
      <w:jc w:val="both"/>
    </w:pPr>
    <w:rPr>
      <w:rFonts w:ascii="Arial" w:hAnsi="Arial"/>
    </w:rPr>
  </w:style>
  <w:style w:type="paragraph" w:styleId="Sangradetextonormal">
    <w:name w:val="Body Text Indent"/>
    <w:basedOn w:val="Normal"/>
    <w:rsid w:val="008E0B63"/>
    <w:pPr>
      <w:spacing w:line="360" w:lineRule="auto"/>
      <w:ind w:left="1200" w:hanging="492"/>
      <w:jc w:val="both"/>
    </w:pPr>
    <w:rPr>
      <w:rFonts w:ascii="Arial" w:hAnsi="Arial"/>
      <w:b/>
    </w:rPr>
  </w:style>
  <w:style w:type="paragraph" w:styleId="Encabezado">
    <w:name w:val="header"/>
    <w:basedOn w:val="Normal"/>
    <w:link w:val="EncabezadoCar"/>
    <w:uiPriority w:val="99"/>
    <w:rsid w:val="00592D3D"/>
    <w:pPr>
      <w:tabs>
        <w:tab w:val="center" w:pos="4419"/>
        <w:tab w:val="right" w:pos="8838"/>
      </w:tabs>
    </w:pPr>
    <w:rPr>
      <w:lang w:val="es-ES" w:eastAsia="es-ES"/>
    </w:rPr>
  </w:style>
  <w:style w:type="character" w:styleId="Textoennegrita">
    <w:name w:val="Strong"/>
    <w:qFormat/>
    <w:rsid w:val="00592D3D"/>
    <w:rPr>
      <w:b/>
    </w:rPr>
  </w:style>
  <w:style w:type="character" w:styleId="Refdecomentario">
    <w:name w:val="annotation reference"/>
    <w:semiHidden/>
    <w:rsid w:val="002145CA"/>
    <w:rPr>
      <w:sz w:val="16"/>
      <w:szCs w:val="16"/>
    </w:rPr>
  </w:style>
  <w:style w:type="paragraph" w:styleId="Textocomentario">
    <w:name w:val="annotation text"/>
    <w:basedOn w:val="Normal"/>
    <w:semiHidden/>
    <w:rsid w:val="002145CA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2145CA"/>
    <w:rPr>
      <w:b/>
      <w:bCs/>
    </w:rPr>
  </w:style>
  <w:style w:type="paragraph" w:styleId="Textodeglobo">
    <w:name w:val="Balloon Text"/>
    <w:basedOn w:val="Normal"/>
    <w:semiHidden/>
    <w:rsid w:val="002145CA"/>
    <w:rPr>
      <w:rFonts w:cs="Tahoma"/>
      <w:sz w:val="16"/>
      <w:szCs w:val="16"/>
    </w:rPr>
  </w:style>
  <w:style w:type="paragraph" w:styleId="Textoindependiente2">
    <w:name w:val="Body Text 2"/>
    <w:basedOn w:val="Normal"/>
    <w:link w:val="Textoindependiente2Car"/>
    <w:rsid w:val="00662708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662708"/>
    <w:rPr>
      <w:rFonts w:ascii="Tahoma" w:hAnsi="Tahoma"/>
      <w:sz w:val="24"/>
      <w:lang w:val="es-CO" w:eastAsia="en-US" w:bidi="ar-SA"/>
    </w:rPr>
  </w:style>
  <w:style w:type="character" w:customStyle="1" w:styleId="Ttulo2Car">
    <w:name w:val="Título 2 Car"/>
    <w:link w:val="Ttulo2"/>
    <w:rsid w:val="00015AE1"/>
    <w:rPr>
      <w:rFonts w:ascii="Arial" w:hAnsi="Arial" w:cs="Arial"/>
      <w:b/>
      <w:bCs/>
      <w:i/>
      <w:iCs/>
      <w:sz w:val="28"/>
      <w:szCs w:val="28"/>
      <w:lang w:val="es-CO" w:eastAsia="en-US" w:bidi="ar-SA"/>
    </w:rPr>
  </w:style>
  <w:style w:type="character" w:customStyle="1" w:styleId="Ttulo3Car">
    <w:name w:val="Título 3 Car"/>
    <w:link w:val="Ttulo3"/>
    <w:rsid w:val="00015AE1"/>
    <w:rPr>
      <w:rFonts w:ascii="Arial" w:hAnsi="Arial" w:cs="Arial"/>
      <w:b/>
      <w:bCs/>
      <w:sz w:val="26"/>
      <w:szCs w:val="26"/>
      <w:lang w:val="es-CO" w:eastAsia="en-US" w:bidi="ar-SA"/>
    </w:rPr>
  </w:style>
  <w:style w:type="paragraph" w:styleId="TDC1">
    <w:name w:val="toc 1"/>
    <w:basedOn w:val="Normal"/>
    <w:next w:val="Normal"/>
    <w:autoRedefine/>
    <w:semiHidden/>
    <w:rsid w:val="00EF5141"/>
    <w:pPr>
      <w:tabs>
        <w:tab w:val="left" w:pos="480"/>
        <w:tab w:val="right" w:leader="dot" w:pos="8630"/>
      </w:tabs>
      <w:jc w:val="center"/>
    </w:pPr>
    <w:rPr>
      <w:rFonts w:ascii="Arial" w:hAnsi="Arial" w:cs="Arial"/>
      <w:b/>
    </w:rPr>
  </w:style>
  <w:style w:type="paragraph" w:styleId="TDC2">
    <w:name w:val="toc 2"/>
    <w:basedOn w:val="Normal"/>
    <w:next w:val="Normal"/>
    <w:autoRedefine/>
    <w:semiHidden/>
    <w:rsid w:val="00FF1DF4"/>
    <w:pPr>
      <w:tabs>
        <w:tab w:val="left" w:pos="540"/>
        <w:tab w:val="right" w:leader="dot" w:pos="8630"/>
      </w:tabs>
      <w:ind w:left="540" w:hanging="540"/>
    </w:pPr>
  </w:style>
  <w:style w:type="paragraph" w:styleId="TDC3">
    <w:name w:val="toc 3"/>
    <w:basedOn w:val="Normal"/>
    <w:next w:val="Normal"/>
    <w:autoRedefine/>
    <w:semiHidden/>
    <w:rsid w:val="00B47DB9"/>
    <w:pPr>
      <w:ind w:left="480"/>
    </w:pPr>
  </w:style>
  <w:style w:type="character" w:styleId="Hipervnculo">
    <w:name w:val="Hyperlink"/>
    <w:rsid w:val="00B47DB9"/>
    <w:rPr>
      <w:color w:val="0000FF"/>
      <w:u w:val="single"/>
    </w:rPr>
  </w:style>
  <w:style w:type="character" w:styleId="Hipervnculovisitado">
    <w:name w:val="FollowedHyperlink"/>
    <w:rsid w:val="00AB0931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AC0C15"/>
    <w:pPr>
      <w:ind w:left="708"/>
    </w:pPr>
  </w:style>
  <w:style w:type="table" w:styleId="Tablaconcuadrcula">
    <w:name w:val="Table Grid"/>
    <w:basedOn w:val="Tablanormal"/>
    <w:uiPriority w:val="39"/>
    <w:rsid w:val="00175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3detindependiente">
    <w:name w:val="Body Text Indent 3"/>
    <w:basedOn w:val="Normal"/>
    <w:rsid w:val="004F217B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4F217B"/>
    <w:pPr>
      <w:spacing w:after="120" w:line="480" w:lineRule="auto"/>
      <w:ind w:left="283"/>
    </w:pPr>
  </w:style>
  <w:style w:type="paragraph" w:styleId="Textonotapie">
    <w:name w:val="footnote text"/>
    <w:basedOn w:val="Normal"/>
    <w:semiHidden/>
    <w:rsid w:val="004F217B"/>
    <w:rPr>
      <w:rFonts w:ascii="Arial" w:hAnsi="Arial"/>
      <w:sz w:val="20"/>
      <w:lang w:val="es-ES_tradnl" w:eastAsia="es-ES"/>
    </w:rPr>
  </w:style>
  <w:style w:type="character" w:styleId="Refdenotaalpie">
    <w:name w:val="footnote reference"/>
    <w:semiHidden/>
    <w:rsid w:val="004F217B"/>
    <w:rPr>
      <w:vertAlign w:val="superscript"/>
    </w:rPr>
  </w:style>
  <w:style w:type="paragraph" w:styleId="Textonotaalfinal">
    <w:name w:val="endnote text"/>
    <w:basedOn w:val="Normal"/>
    <w:semiHidden/>
    <w:rsid w:val="004F217B"/>
    <w:rPr>
      <w:rFonts w:ascii="Times New Roman" w:hAnsi="Times New Roman"/>
      <w:sz w:val="20"/>
      <w:lang w:val="es-ES_tradnl" w:eastAsia="es-ES"/>
    </w:rPr>
  </w:style>
  <w:style w:type="paragraph" w:styleId="Piedepgina">
    <w:name w:val="footer"/>
    <w:aliases w:val=" Car"/>
    <w:basedOn w:val="Normal"/>
    <w:link w:val="PiedepginaCar"/>
    <w:rsid w:val="00A8303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aliases w:val=" Car Car"/>
    <w:link w:val="Piedepgina"/>
    <w:rsid w:val="00A83039"/>
    <w:rPr>
      <w:rFonts w:ascii="Tahoma" w:hAnsi="Tahoma"/>
      <w:sz w:val="24"/>
      <w:lang w:eastAsia="en-US"/>
    </w:rPr>
  </w:style>
  <w:style w:type="character" w:styleId="Nmerodepgina">
    <w:name w:val="page number"/>
    <w:basedOn w:val="Fuentedeprrafopredeter"/>
    <w:rsid w:val="00443B52"/>
  </w:style>
  <w:style w:type="paragraph" w:customStyle="1" w:styleId="pa26">
    <w:name w:val="pa26"/>
    <w:basedOn w:val="Normal"/>
    <w:rsid w:val="009E1F01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s-ES" w:eastAsia="es-ES"/>
    </w:rPr>
  </w:style>
  <w:style w:type="paragraph" w:customStyle="1" w:styleId="pa12">
    <w:name w:val="pa12"/>
    <w:basedOn w:val="Normal"/>
    <w:rsid w:val="009D54C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s-ES" w:eastAsia="es-ES"/>
    </w:rPr>
  </w:style>
  <w:style w:type="paragraph" w:customStyle="1" w:styleId="pa10">
    <w:name w:val="pa10"/>
    <w:basedOn w:val="Normal"/>
    <w:rsid w:val="009D54C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s-ES" w:eastAsia="es-ES"/>
    </w:rPr>
  </w:style>
  <w:style w:type="paragraph" w:styleId="Sinespaciado">
    <w:name w:val="No Spacing"/>
    <w:uiPriority w:val="1"/>
    <w:qFormat/>
    <w:rsid w:val="00832566"/>
    <w:rPr>
      <w:rFonts w:ascii="Calibri" w:eastAsia="Calibri" w:hAnsi="Calibri"/>
      <w:sz w:val="22"/>
      <w:szCs w:val="22"/>
      <w:lang w:val="es-CO" w:eastAsia="en-US"/>
    </w:rPr>
  </w:style>
  <w:style w:type="character" w:customStyle="1" w:styleId="EncabezadoCar">
    <w:name w:val="Encabezado Car"/>
    <w:link w:val="Encabezado"/>
    <w:uiPriority w:val="99"/>
    <w:locked/>
    <w:rsid w:val="00655EE8"/>
    <w:rPr>
      <w:rFonts w:ascii="Tahoma" w:hAnsi="Tahoma"/>
      <w:sz w:val="24"/>
      <w:lang w:val="es-ES" w:eastAsia="es-ES"/>
    </w:rPr>
  </w:style>
  <w:style w:type="table" w:styleId="Tablaconcuadrculaclara">
    <w:name w:val="Grid Table Light"/>
    <w:basedOn w:val="Tablanormal"/>
    <w:uiPriority w:val="40"/>
    <w:rsid w:val="00E228C4"/>
    <w:rPr>
      <w:rFonts w:asciiTheme="minorHAnsi" w:eastAsiaTheme="minorHAnsi" w:hAnsiTheme="minorHAnsi" w:cstheme="minorBidi"/>
      <w:sz w:val="22"/>
      <w:szCs w:val="22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70339-D34C-45D1-A1A0-8BCAA4565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LANDERS Y CIA S.A.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lmarin</dc:creator>
  <cp:keywords/>
  <cp:lastModifiedBy>VICTOR MANUEL PADILLA MERLANO</cp:lastModifiedBy>
  <cp:revision>2</cp:revision>
  <dcterms:created xsi:type="dcterms:W3CDTF">2021-09-25T20:56:00Z</dcterms:created>
  <dcterms:modified xsi:type="dcterms:W3CDTF">2021-09-25T20:56:00Z</dcterms:modified>
</cp:coreProperties>
</file>